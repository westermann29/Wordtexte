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86F79" w14:textId="77777777" w:rsidR="002266A0" w:rsidRDefault="002266A0" w:rsidP="002266A0">
      <w:pPr>
        <w:pStyle w:val="Titel"/>
      </w:pPr>
      <w:r>
        <w:t>Das Leben eines Schauspielers</w:t>
      </w:r>
    </w:p>
    <w:p w14:paraId="614949D9" w14:textId="77777777" w:rsidR="007A467A" w:rsidRDefault="007A467A" w:rsidP="007A467A"/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557570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A30251" w14:textId="77777777" w:rsidR="007A467A" w:rsidRDefault="007A467A">
          <w:pPr>
            <w:pStyle w:val="Inhaltsverzeichnisberschrift"/>
          </w:pPr>
          <w:r>
            <w:t>Inhaltsverzeichnis</w:t>
          </w:r>
        </w:p>
        <w:p w14:paraId="2F9CBA43" w14:textId="77777777" w:rsidR="007A467A" w:rsidRDefault="007A467A">
          <w:pPr>
            <w:pStyle w:val="Verzeichnis1"/>
            <w:tabs>
              <w:tab w:val="right" w:leader="dot" w:pos="77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00212" w:history="1">
            <w:r w:rsidRPr="00C677E7">
              <w:rPr>
                <w:rStyle w:val="Hyperlink"/>
                <w:rFonts w:cs="Arial"/>
                <w:b/>
                <w:noProof/>
              </w:rPr>
              <w:t>Hugh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7834" w14:textId="77777777" w:rsidR="007A467A" w:rsidRDefault="00421165">
          <w:pPr>
            <w:pStyle w:val="Verzeichnis2"/>
            <w:tabs>
              <w:tab w:val="right" w:leader="dot" w:pos="7756"/>
            </w:tabs>
            <w:rPr>
              <w:rFonts w:cstheme="minorBidi"/>
              <w:noProof/>
            </w:rPr>
          </w:pPr>
          <w:hyperlink w:anchor="_Toc447700213" w:history="1">
            <w:r w:rsidR="007A467A" w:rsidRPr="00C677E7">
              <w:rPr>
                <w:rStyle w:val="Hyperlink"/>
                <w:rFonts w:cs="Arial"/>
                <w:b/>
                <w:noProof/>
              </w:rPr>
              <w:t>Leben</w:t>
            </w:r>
            <w:r w:rsidR="007A467A">
              <w:rPr>
                <w:noProof/>
                <w:webHidden/>
              </w:rPr>
              <w:tab/>
            </w:r>
            <w:r w:rsidR="007A467A">
              <w:rPr>
                <w:noProof/>
                <w:webHidden/>
              </w:rPr>
              <w:fldChar w:fldCharType="begin"/>
            </w:r>
            <w:r w:rsidR="007A467A">
              <w:rPr>
                <w:noProof/>
                <w:webHidden/>
              </w:rPr>
              <w:instrText xml:space="preserve"> PAGEREF _Toc447700213 \h </w:instrText>
            </w:r>
            <w:r w:rsidR="007A467A">
              <w:rPr>
                <w:noProof/>
                <w:webHidden/>
              </w:rPr>
            </w:r>
            <w:r w:rsidR="007A467A">
              <w:rPr>
                <w:noProof/>
                <w:webHidden/>
              </w:rPr>
              <w:fldChar w:fldCharType="separate"/>
            </w:r>
            <w:r w:rsidR="007A467A">
              <w:rPr>
                <w:noProof/>
                <w:webHidden/>
              </w:rPr>
              <w:t>1</w:t>
            </w:r>
            <w:r w:rsidR="007A467A">
              <w:rPr>
                <w:noProof/>
                <w:webHidden/>
              </w:rPr>
              <w:fldChar w:fldCharType="end"/>
            </w:r>
          </w:hyperlink>
        </w:p>
        <w:p w14:paraId="35EA30E4" w14:textId="77777777" w:rsidR="007A467A" w:rsidRDefault="00421165">
          <w:pPr>
            <w:pStyle w:val="Verzeichnis2"/>
            <w:tabs>
              <w:tab w:val="right" w:leader="dot" w:pos="7756"/>
            </w:tabs>
            <w:rPr>
              <w:rFonts w:cstheme="minorBidi"/>
              <w:noProof/>
            </w:rPr>
          </w:pPr>
          <w:hyperlink w:anchor="_Toc447700214" w:history="1">
            <w:r w:rsidR="007A467A" w:rsidRPr="00C677E7">
              <w:rPr>
                <w:rStyle w:val="Hyperlink"/>
                <w:rFonts w:cs="Arial"/>
                <w:b/>
                <w:noProof/>
              </w:rPr>
              <w:t>Debüt</w:t>
            </w:r>
            <w:r w:rsidR="007A467A">
              <w:rPr>
                <w:noProof/>
                <w:webHidden/>
              </w:rPr>
              <w:tab/>
            </w:r>
            <w:r w:rsidR="007A467A">
              <w:rPr>
                <w:noProof/>
                <w:webHidden/>
              </w:rPr>
              <w:fldChar w:fldCharType="begin"/>
            </w:r>
            <w:r w:rsidR="007A467A">
              <w:rPr>
                <w:noProof/>
                <w:webHidden/>
              </w:rPr>
              <w:instrText xml:space="preserve"> PAGEREF _Toc447700214 \h </w:instrText>
            </w:r>
            <w:r w:rsidR="007A467A">
              <w:rPr>
                <w:noProof/>
                <w:webHidden/>
              </w:rPr>
            </w:r>
            <w:r w:rsidR="007A467A">
              <w:rPr>
                <w:noProof/>
                <w:webHidden/>
              </w:rPr>
              <w:fldChar w:fldCharType="separate"/>
            </w:r>
            <w:r w:rsidR="007A467A">
              <w:rPr>
                <w:noProof/>
                <w:webHidden/>
              </w:rPr>
              <w:t>1</w:t>
            </w:r>
            <w:r w:rsidR="007A467A">
              <w:rPr>
                <w:noProof/>
                <w:webHidden/>
              </w:rPr>
              <w:fldChar w:fldCharType="end"/>
            </w:r>
          </w:hyperlink>
        </w:p>
        <w:p w14:paraId="74627809" w14:textId="77777777" w:rsidR="007A467A" w:rsidRDefault="00421165">
          <w:pPr>
            <w:pStyle w:val="Verzeichnis2"/>
            <w:tabs>
              <w:tab w:val="right" w:leader="dot" w:pos="7756"/>
            </w:tabs>
            <w:rPr>
              <w:rFonts w:cstheme="minorBidi"/>
              <w:noProof/>
            </w:rPr>
          </w:pPr>
          <w:hyperlink w:anchor="_Toc447700215" w:history="1">
            <w:r w:rsidR="007A467A" w:rsidRPr="00C677E7">
              <w:rPr>
                <w:rStyle w:val="Hyperlink"/>
                <w:rFonts w:cs="Arial"/>
                <w:b/>
                <w:noProof/>
              </w:rPr>
              <w:t>Notting Hill</w:t>
            </w:r>
            <w:r w:rsidR="007A467A">
              <w:rPr>
                <w:noProof/>
                <w:webHidden/>
              </w:rPr>
              <w:tab/>
            </w:r>
            <w:r w:rsidR="007A467A">
              <w:rPr>
                <w:noProof/>
                <w:webHidden/>
              </w:rPr>
              <w:fldChar w:fldCharType="begin"/>
            </w:r>
            <w:r w:rsidR="007A467A">
              <w:rPr>
                <w:noProof/>
                <w:webHidden/>
              </w:rPr>
              <w:instrText xml:space="preserve"> PAGEREF _Toc447700215 \h </w:instrText>
            </w:r>
            <w:r w:rsidR="007A467A">
              <w:rPr>
                <w:noProof/>
                <w:webHidden/>
              </w:rPr>
            </w:r>
            <w:r w:rsidR="007A467A">
              <w:rPr>
                <w:noProof/>
                <w:webHidden/>
              </w:rPr>
              <w:fldChar w:fldCharType="separate"/>
            </w:r>
            <w:r w:rsidR="007A467A">
              <w:rPr>
                <w:noProof/>
                <w:webHidden/>
              </w:rPr>
              <w:t>1</w:t>
            </w:r>
            <w:r w:rsidR="007A467A">
              <w:rPr>
                <w:noProof/>
                <w:webHidden/>
              </w:rPr>
              <w:fldChar w:fldCharType="end"/>
            </w:r>
          </w:hyperlink>
        </w:p>
        <w:p w14:paraId="00A3EFFA" w14:textId="77777777" w:rsidR="007A467A" w:rsidRDefault="00421165">
          <w:pPr>
            <w:pStyle w:val="Verzeichnis2"/>
            <w:tabs>
              <w:tab w:val="right" w:leader="dot" w:pos="7756"/>
            </w:tabs>
            <w:rPr>
              <w:rFonts w:cstheme="minorBidi"/>
              <w:noProof/>
            </w:rPr>
          </w:pPr>
          <w:hyperlink w:anchor="_Toc447700216" w:history="1">
            <w:r w:rsidR="007A467A" w:rsidRPr="00C677E7">
              <w:rPr>
                <w:rStyle w:val="Hyperlink"/>
                <w:rFonts w:cs="Arial"/>
                <w:b/>
                <w:noProof/>
              </w:rPr>
              <w:t>Auszeichnungen</w:t>
            </w:r>
            <w:r w:rsidR="007A467A">
              <w:rPr>
                <w:noProof/>
                <w:webHidden/>
              </w:rPr>
              <w:tab/>
            </w:r>
            <w:r w:rsidR="007A467A">
              <w:rPr>
                <w:noProof/>
                <w:webHidden/>
              </w:rPr>
              <w:fldChar w:fldCharType="begin"/>
            </w:r>
            <w:r w:rsidR="007A467A">
              <w:rPr>
                <w:noProof/>
                <w:webHidden/>
              </w:rPr>
              <w:instrText xml:space="preserve"> PAGEREF _Toc447700216 \h </w:instrText>
            </w:r>
            <w:r w:rsidR="007A467A">
              <w:rPr>
                <w:noProof/>
                <w:webHidden/>
              </w:rPr>
            </w:r>
            <w:r w:rsidR="007A467A">
              <w:rPr>
                <w:noProof/>
                <w:webHidden/>
              </w:rPr>
              <w:fldChar w:fldCharType="separate"/>
            </w:r>
            <w:r w:rsidR="007A467A">
              <w:rPr>
                <w:noProof/>
                <w:webHidden/>
              </w:rPr>
              <w:t>2</w:t>
            </w:r>
            <w:r w:rsidR="007A467A">
              <w:rPr>
                <w:noProof/>
                <w:webHidden/>
              </w:rPr>
              <w:fldChar w:fldCharType="end"/>
            </w:r>
          </w:hyperlink>
        </w:p>
        <w:p w14:paraId="2C3A034B" w14:textId="77777777" w:rsidR="007A467A" w:rsidRDefault="00421165">
          <w:pPr>
            <w:pStyle w:val="Verzeichnis2"/>
            <w:tabs>
              <w:tab w:val="right" w:leader="dot" w:pos="7756"/>
            </w:tabs>
            <w:rPr>
              <w:rFonts w:cstheme="minorBidi"/>
              <w:noProof/>
            </w:rPr>
          </w:pPr>
          <w:hyperlink w:anchor="_Toc447700217" w:history="1">
            <w:r w:rsidR="007A467A" w:rsidRPr="00C677E7">
              <w:rPr>
                <w:rStyle w:val="Hyperlink"/>
                <w:rFonts w:cs="Arial"/>
                <w:b/>
                <w:noProof/>
              </w:rPr>
              <w:t>Synchronstimme</w:t>
            </w:r>
            <w:r w:rsidR="007A467A">
              <w:rPr>
                <w:noProof/>
                <w:webHidden/>
              </w:rPr>
              <w:tab/>
            </w:r>
            <w:r w:rsidR="007A467A">
              <w:rPr>
                <w:noProof/>
                <w:webHidden/>
              </w:rPr>
              <w:fldChar w:fldCharType="begin"/>
            </w:r>
            <w:r w:rsidR="007A467A">
              <w:rPr>
                <w:noProof/>
                <w:webHidden/>
              </w:rPr>
              <w:instrText xml:space="preserve"> PAGEREF _Toc447700217 \h </w:instrText>
            </w:r>
            <w:r w:rsidR="007A467A">
              <w:rPr>
                <w:noProof/>
                <w:webHidden/>
              </w:rPr>
            </w:r>
            <w:r w:rsidR="007A467A">
              <w:rPr>
                <w:noProof/>
                <w:webHidden/>
              </w:rPr>
              <w:fldChar w:fldCharType="separate"/>
            </w:r>
            <w:r w:rsidR="007A467A">
              <w:rPr>
                <w:noProof/>
                <w:webHidden/>
              </w:rPr>
              <w:t>2</w:t>
            </w:r>
            <w:r w:rsidR="007A467A">
              <w:rPr>
                <w:noProof/>
                <w:webHidden/>
              </w:rPr>
              <w:fldChar w:fldCharType="end"/>
            </w:r>
          </w:hyperlink>
        </w:p>
        <w:p w14:paraId="489D13F0" w14:textId="77777777" w:rsidR="007A467A" w:rsidDel="003E06CD" w:rsidRDefault="007A467A">
          <w:pPr>
            <w:rPr>
              <w:del w:id="0" w:author="Klaus Westermann" w:date="2016-04-06T11:03:00Z"/>
            </w:rPr>
          </w:pPr>
          <w:r>
            <w:rPr>
              <w:b/>
              <w:bCs/>
            </w:rPr>
            <w:fldChar w:fldCharType="end"/>
          </w:r>
        </w:p>
      </w:sdtContent>
    </w:sdt>
    <w:p w14:paraId="4D12AC4D" w14:textId="042B0678" w:rsidR="007A467A" w:rsidDel="003E06CD" w:rsidRDefault="007A467A" w:rsidP="007A467A">
      <w:pPr>
        <w:rPr>
          <w:del w:id="1" w:author="Klaus Westermann" w:date="2016-04-06T11:03:00Z"/>
        </w:rPr>
      </w:pPr>
    </w:p>
    <w:p w14:paraId="6068DA7D" w14:textId="77777777" w:rsidR="002266A0" w:rsidRPr="002266A0" w:rsidRDefault="002266A0" w:rsidP="002266A0">
      <w:pPr>
        <w:pStyle w:val="berschrift1"/>
        <w:rPr>
          <w:rFonts w:cs="Arial"/>
          <w:b/>
        </w:rPr>
      </w:pPr>
      <w:bookmarkStart w:id="2" w:name="_Toc447700212"/>
      <w:r w:rsidRPr="002266A0">
        <w:rPr>
          <w:rFonts w:cs="Arial"/>
          <w:b/>
        </w:rPr>
        <w:t>Hugh Grant</w:t>
      </w:r>
      <w:bookmarkEnd w:id="2"/>
    </w:p>
    <w:p w14:paraId="3192E96B" w14:textId="77777777" w:rsidR="00016615" w:rsidRPr="002266A0" w:rsidRDefault="007A467A" w:rsidP="002266A0">
      <w:pPr>
        <w:pStyle w:val="berschrift2"/>
        <w:rPr>
          <w:rFonts w:ascii="Arial" w:hAnsi="Arial" w:cs="Arial"/>
          <w:b/>
          <w:color w:val="auto"/>
        </w:rPr>
      </w:pPr>
      <w:bookmarkStart w:id="3" w:name="_Toc447700213"/>
      <w:r>
        <w:rPr>
          <w:rFonts w:ascii="Arial" w:hAnsi="Arial" w:cs="Arial"/>
          <w:b/>
          <w:noProof/>
          <w:color w:val="auto"/>
          <w:lang w:eastAsia="de-DE"/>
        </w:rPr>
        <w:drawing>
          <wp:anchor distT="0" distB="0" distL="114300" distR="114300" simplePos="0" relativeHeight="251658240" behindDoc="0" locked="0" layoutInCell="1" allowOverlap="1" wp14:anchorId="00E649A2" wp14:editId="1DA38938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1943735" cy="220980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gh_Grant__200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38"/>
                    <a:stretch/>
                  </pic:blipFill>
                  <pic:spPr bwMode="auto">
                    <a:xfrm>
                      <a:off x="0" y="0"/>
                      <a:ext cx="1960843" cy="222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34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3FA1F" wp14:editId="502F2EE5">
                <wp:simplePos x="0" y="0"/>
                <wp:positionH relativeFrom="column">
                  <wp:posOffset>0</wp:posOffset>
                </wp:positionH>
                <wp:positionV relativeFrom="paragraph">
                  <wp:posOffset>2393950</wp:posOffset>
                </wp:positionV>
                <wp:extent cx="1924050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873F7A" w14:textId="77777777" w:rsidR="00264437" w:rsidRPr="00703B39" w:rsidRDefault="00264437" w:rsidP="00D46346">
                            <w:pPr>
                              <w:pStyle w:val="Beschriftung"/>
                              <w:rPr>
                                <w:rFonts w:cs="Arial"/>
                                <w:b/>
                                <w:noProof/>
                                <w:color w:val="auto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</w:t>
                            </w:r>
                            <w:r w:rsidRPr="008D6BC0">
                              <w:t xml:space="preserve">Von Will </w:t>
                            </w:r>
                            <w:proofErr w:type="spellStart"/>
                            <w:r w:rsidRPr="008D6BC0">
                              <w:t>Compernolle</w:t>
                            </w:r>
                            <w:proofErr w:type="spellEnd"/>
                            <w:r w:rsidRPr="008D6BC0">
                              <w:t xml:space="preserve"> (Flickr </w:t>
                            </w:r>
                            <w:proofErr w:type="spellStart"/>
                            <w:r w:rsidRPr="008D6BC0">
                              <w:t>username</w:t>
                            </w:r>
                            <w:proofErr w:type="spellEnd"/>
                            <w:r w:rsidRPr="008D6BC0">
                              <w:t xml:space="preserve">: </w:t>
                            </w:r>
                            <w:proofErr w:type="spellStart"/>
                            <w:r w:rsidRPr="008D6BC0">
                              <w:t>wcompernolle</w:t>
                            </w:r>
                            <w:proofErr w:type="spellEnd"/>
                            <w:r w:rsidRPr="008D6BC0">
                              <w:t>) - Hugh Grant, CC BY 2.0, https://commons.wikimedia.org/w/index.php?curid=4528312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D549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88.5pt;width:151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" stroked="f">
                <v:textbox style="mso-fit-shape-to-text:t" inset="0,0,0,0">
                  <w:txbxContent>
                    <w:p w:rsidR="00264437" w:rsidRPr="00703B39" w:rsidRDefault="00264437" w:rsidP="00D46346">
                      <w:pPr>
                        <w:pStyle w:val="Beschriftung"/>
                        <w:rPr>
                          <w:rFonts w:cs="Arial"/>
                          <w:b/>
                          <w:noProof/>
                          <w:color w:val="auto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</w:t>
                      </w:r>
                      <w:r w:rsidRPr="008D6BC0">
                        <w:t xml:space="preserve">Von Will </w:t>
                      </w:r>
                      <w:proofErr w:type="spellStart"/>
                      <w:r w:rsidRPr="008D6BC0">
                        <w:t>Compernolle</w:t>
                      </w:r>
                      <w:proofErr w:type="spellEnd"/>
                      <w:r w:rsidRPr="008D6BC0">
                        <w:t xml:space="preserve"> (Flickr </w:t>
                      </w:r>
                      <w:proofErr w:type="spellStart"/>
                      <w:r w:rsidRPr="008D6BC0">
                        <w:t>username</w:t>
                      </w:r>
                      <w:proofErr w:type="spellEnd"/>
                      <w:r w:rsidRPr="008D6BC0">
                        <w:t xml:space="preserve">: </w:t>
                      </w:r>
                      <w:proofErr w:type="spellStart"/>
                      <w:r w:rsidRPr="008D6BC0">
                        <w:t>wcompernolle</w:t>
                      </w:r>
                      <w:proofErr w:type="spellEnd"/>
                      <w:r w:rsidRPr="008D6BC0">
                        <w:t>) - Hugh Grant, CC BY 2.0, https://commons.wikimedia.org/w/index.php?curid=4528312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615" w:rsidRPr="002266A0">
        <w:rPr>
          <w:rFonts w:ascii="Arial" w:hAnsi="Arial" w:cs="Arial"/>
          <w:b/>
          <w:color w:val="auto"/>
        </w:rPr>
        <w:t>Leben</w:t>
      </w:r>
      <w:bookmarkEnd w:id="3"/>
    </w:p>
    <w:p w14:paraId="6C1178F2" w14:textId="77777777" w:rsidR="00016615" w:rsidRPr="00016615" w:rsidRDefault="00016615" w:rsidP="00016615">
      <w:pPr>
        <w:rPr>
          <w:rFonts w:cs="Arial"/>
        </w:rPr>
      </w:pPr>
      <w:r w:rsidRPr="00016615">
        <w:rPr>
          <w:rFonts w:cs="Arial"/>
        </w:rPr>
        <w:t xml:space="preserve">Grant wurde 1960 als Sohn eines Offiziers und einer Lehrerin geboren. Er wuchs mit seinem Bruder James in </w:t>
      </w:r>
      <w:del w:id="4" w:author="Klaus Westermann" w:date="2016-04-06T10:58:00Z">
        <w:r w:rsidRPr="00016615" w:rsidDel="00570377">
          <w:rPr>
            <w:rFonts w:cs="Arial"/>
          </w:rPr>
          <w:delText xml:space="preserve">Chiswick im Westen </w:delText>
        </w:r>
      </w:del>
      <w:r w:rsidRPr="00016615">
        <w:rPr>
          <w:rFonts w:cs="Arial"/>
        </w:rPr>
        <w:t>London</w:t>
      </w:r>
      <w:del w:id="5" w:author="Klaus Westermann" w:date="2016-04-06T10:58:00Z">
        <w:r w:rsidRPr="00016615" w:rsidDel="00570377">
          <w:rPr>
            <w:rFonts w:cs="Arial"/>
          </w:rPr>
          <w:delText>s</w:delText>
        </w:r>
      </w:del>
      <w:r w:rsidRPr="00016615">
        <w:rPr>
          <w:rFonts w:cs="Arial"/>
        </w:rPr>
        <w:t xml:space="preserve"> auf. Als Neunjähriger bekam er Klavierunterricht von Andrew Lloyd Webbers Mutter. Nach dem Abschluss der Schule erhielt er ein Stipendium in Oxford und studierte Anglistik; sein Berufswunsch war Kunsthistoriker. In der </w:t>
      </w:r>
      <w:commentRangeStart w:id="6"/>
      <w:r w:rsidRPr="00016615">
        <w:rPr>
          <w:rFonts w:cs="Arial"/>
        </w:rPr>
        <w:t xml:space="preserve">Theatergruppe des Colleges sammelte er erste schauspielerische Erfahrungen </w:t>
      </w:r>
      <w:commentRangeEnd w:id="6"/>
      <w:r w:rsidR="00570377">
        <w:rPr>
          <w:rStyle w:val="Kommentarzeichen"/>
        </w:rPr>
        <w:commentReference w:id="6"/>
      </w:r>
      <w:r w:rsidRPr="00016615">
        <w:rPr>
          <w:rFonts w:cs="Arial"/>
        </w:rPr>
        <w:t>und entschloss sich, nach seinem Examen professionellen Schauspielunterricht zu nehmen.</w:t>
      </w:r>
    </w:p>
    <w:p w14:paraId="7559DC43" w14:textId="77777777" w:rsidR="00016615" w:rsidRPr="002266A0" w:rsidRDefault="00016615" w:rsidP="002266A0">
      <w:pPr>
        <w:pStyle w:val="berschrift2"/>
        <w:rPr>
          <w:rFonts w:ascii="Arial" w:hAnsi="Arial" w:cs="Arial"/>
          <w:b/>
          <w:color w:val="auto"/>
        </w:rPr>
      </w:pPr>
      <w:bookmarkStart w:id="7" w:name="_Toc447700214"/>
      <w:r w:rsidRPr="002266A0">
        <w:rPr>
          <w:rFonts w:ascii="Arial" w:hAnsi="Arial" w:cs="Arial"/>
          <w:b/>
          <w:color w:val="auto"/>
        </w:rPr>
        <w:t>Debüt</w:t>
      </w:r>
      <w:bookmarkEnd w:id="7"/>
    </w:p>
    <w:p w14:paraId="1363FC64" w14:textId="77777777" w:rsidR="00016615" w:rsidRPr="00016615" w:rsidRDefault="00016615" w:rsidP="00016615">
      <w:pPr>
        <w:rPr>
          <w:rFonts w:cs="Arial"/>
        </w:rPr>
      </w:pPr>
      <w:r w:rsidRPr="00016615">
        <w:rPr>
          <w:rFonts w:cs="Arial"/>
        </w:rPr>
        <w:t xml:space="preserve">Sein Kinodebüt gab Grant 1982 in </w:t>
      </w:r>
      <w:proofErr w:type="spellStart"/>
      <w:r w:rsidRPr="00016615">
        <w:rPr>
          <w:rFonts w:cs="Arial"/>
        </w:rPr>
        <w:t>Privileged</w:t>
      </w:r>
      <w:proofErr w:type="spellEnd"/>
      <w:r w:rsidRPr="00016615">
        <w:rPr>
          <w:rFonts w:cs="Arial"/>
        </w:rPr>
        <w:t>, seine erste Fernsehrolle erhielt Grant 1985; weitere diverse Rollen in Film und Fernsehen f</w:t>
      </w:r>
      <w:r w:rsidR="002266A0">
        <w:rPr>
          <w:rFonts w:cs="Arial"/>
        </w:rPr>
        <w:t>olgten ohne größeren Erfolg.</w:t>
      </w:r>
      <w:ins w:id="8" w:author="Klaus Westermann" w:date="2016-04-06T11:00:00Z">
        <w:r w:rsidR="00570377">
          <w:rPr>
            <w:rFonts w:cs="Arial"/>
          </w:rPr>
          <w:t xml:space="preserve"> </w:t>
        </w:r>
      </w:ins>
      <w:r w:rsidRPr="00016615">
        <w:rPr>
          <w:rFonts w:cs="Arial"/>
        </w:rPr>
        <w:t xml:space="preserve">Mit dem Film Maurice wurde er 1987 in </w:t>
      </w:r>
      <w:del w:id="9" w:author="Klaus Westermann" w:date="2016-04-06T11:01:00Z">
        <w:r w:rsidRPr="00016615" w:rsidDel="00570377">
          <w:rPr>
            <w:rFonts w:cs="Arial"/>
          </w:rPr>
          <w:delText xml:space="preserve">England </w:delText>
        </w:r>
      </w:del>
      <w:ins w:id="10" w:author="Klaus Westermann" w:date="2016-04-06T11:01:00Z">
        <w:r w:rsidR="00570377">
          <w:rPr>
            <w:rFonts w:cs="Arial"/>
          </w:rPr>
          <w:t>Großbritannien</w:t>
        </w:r>
        <w:r w:rsidR="00570377" w:rsidRPr="00016615">
          <w:rPr>
            <w:rFonts w:cs="Arial"/>
          </w:rPr>
          <w:t xml:space="preserve"> </w:t>
        </w:r>
      </w:ins>
      <w:r w:rsidRPr="00016615">
        <w:rPr>
          <w:rFonts w:cs="Arial"/>
        </w:rPr>
        <w:t xml:space="preserve">als Schauspieler bekannt. Der Film </w:t>
      </w:r>
      <w:r w:rsidRPr="00570377">
        <w:rPr>
          <w:rFonts w:cs="Arial"/>
          <w:b/>
          <w:rPrChange w:id="11" w:author="Klaus Westermann" w:date="2016-04-06T11:01:00Z">
            <w:rPr>
              <w:rFonts w:cs="Arial"/>
            </w:rPr>
          </w:rPrChange>
        </w:rPr>
        <w:t>Vier Hochzeiten</w:t>
      </w:r>
      <w:r w:rsidRPr="00016615">
        <w:rPr>
          <w:rFonts w:cs="Arial"/>
        </w:rPr>
        <w:t xml:space="preserve"> und ein Todesfall verhalf ihm 1994 zum internationalen Durchbruch, der wiederum zur Bekanntheit seiner langjährigen Freundin, der Schauspielerin </w:t>
      </w:r>
      <w:r w:rsidRPr="00570377">
        <w:rPr>
          <w:rFonts w:cs="Arial"/>
          <w:i/>
          <w:rPrChange w:id="12" w:author="Klaus Westermann" w:date="2016-04-06T11:01:00Z">
            <w:rPr>
              <w:rFonts w:cs="Arial"/>
            </w:rPr>
          </w:rPrChange>
        </w:rPr>
        <w:t>Liz Hurley</w:t>
      </w:r>
      <w:r w:rsidRPr="00016615">
        <w:rPr>
          <w:rFonts w:cs="Arial"/>
        </w:rPr>
        <w:t>, beitrug.</w:t>
      </w:r>
    </w:p>
    <w:p w14:paraId="7DD63A27" w14:textId="77777777" w:rsidR="00016615" w:rsidRPr="002266A0" w:rsidRDefault="00016615" w:rsidP="002266A0">
      <w:pPr>
        <w:pStyle w:val="berschrift2"/>
        <w:rPr>
          <w:rFonts w:ascii="Arial" w:hAnsi="Arial" w:cs="Arial"/>
          <w:b/>
          <w:color w:val="auto"/>
        </w:rPr>
      </w:pPr>
      <w:bookmarkStart w:id="13" w:name="_Toc447700215"/>
      <w:proofErr w:type="spellStart"/>
      <w:r w:rsidRPr="002266A0">
        <w:rPr>
          <w:rFonts w:ascii="Arial" w:hAnsi="Arial" w:cs="Arial"/>
          <w:b/>
          <w:color w:val="auto"/>
        </w:rPr>
        <w:lastRenderedPageBreak/>
        <w:t>Notting</w:t>
      </w:r>
      <w:proofErr w:type="spellEnd"/>
      <w:r w:rsidRPr="002266A0">
        <w:rPr>
          <w:rFonts w:ascii="Arial" w:hAnsi="Arial" w:cs="Arial"/>
          <w:b/>
          <w:color w:val="auto"/>
        </w:rPr>
        <w:t xml:space="preserve"> Hill</w:t>
      </w:r>
      <w:bookmarkEnd w:id="13"/>
    </w:p>
    <w:p w14:paraId="1E81E25B" w14:textId="04BE403A" w:rsidR="00016615" w:rsidRPr="00016615" w:rsidRDefault="00016615" w:rsidP="00016615">
      <w:pPr>
        <w:rPr>
          <w:rFonts w:cs="Arial"/>
        </w:rPr>
      </w:pPr>
      <w:r w:rsidRPr="00016615">
        <w:rPr>
          <w:rFonts w:cs="Arial"/>
        </w:rPr>
        <w:t xml:space="preserve">Nachdem er drei Jahre keine Rolle mehr gespielt hatte, landete er 1999 einen großen Erfolg mit der Komödie </w:t>
      </w:r>
      <w:proofErr w:type="spellStart"/>
      <w:r w:rsidRPr="00016615">
        <w:rPr>
          <w:rFonts w:cs="Arial"/>
        </w:rPr>
        <w:t>Notting</w:t>
      </w:r>
      <w:proofErr w:type="spellEnd"/>
      <w:r w:rsidRPr="00016615">
        <w:rPr>
          <w:rFonts w:cs="Arial"/>
        </w:rPr>
        <w:t xml:space="preserve"> Hill, in der er an der Seite von Julia Roberts spielte. Es folgten zahlreiche, für Grant typische Romantikkomödien mit optimistischem Charakter, darunter Bridget Jones – Schokolade zum Frühstück im Jahr 2001 und Tatsächlich … Liebe im Jahr 2003. Er erhielt den Ehrenpreis bei der César-Verleihung 2006, dem wichtigsten jähr</w:t>
      </w:r>
      <w:r w:rsidR="002266A0">
        <w:rPr>
          <w:rFonts w:cs="Arial"/>
        </w:rPr>
        <w:t>lichen französischen Filmpreis.</w:t>
      </w:r>
      <w:ins w:id="14" w:author="Klaus Westermann" w:date="2016-04-06T11:03:00Z">
        <w:r w:rsidR="003E06CD">
          <w:rPr>
            <w:rFonts w:cs="Arial"/>
          </w:rPr>
          <w:t xml:space="preserve"> Weitere Filmpreise folgten.</w:t>
        </w:r>
      </w:ins>
    </w:p>
    <w:p w14:paraId="77D57E05" w14:textId="77777777" w:rsidR="00016615" w:rsidRPr="00016615" w:rsidRDefault="00016615" w:rsidP="00016615">
      <w:pPr>
        <w:rPr>
          <w:rFonts w:cs="Arial"/>
        </w:rPr>
      </w:pPr>
      <w:r w:rsidRPr="00016615">
        <w:rPr>
          <w:rFonts w:cs="Arial"/>
        </w:rPr>
        <w:t>Als Opfer im News-International-Skandal trat er bei Parteiveranstaltungen der Labour Party und der Liberal-Demokraten als Redner auf.</w:t>
      </w:r>
    </w:p>
    <w:p w14:paraId="54507229" w14:textId="77777777" w:rsidR="00016615" w:rsidRPr="00016615" w:rsidRDefault="00016615" w:rsidP="00016615">
      <w:pPr>
        <w:rPr>
          <w:rFonts w:cs="Arial"/>
        </w:rPr>
      </w:pPr>
      <w:r w:rsidRPr="00016615">
        <w:rPr>
          <w:rFonts w:cs="Arial"/>
        </w:rPr>
        <w:t xml:space="preserve">Mit der Chinesin </w:t>
      </w:r>
      <w:proofErr w:type="spellStart"/>
      <w:r w:rsidRPr="00016615">
        <w:rPr>
          <w:rFonts w:cs="Arial"/>
        </w:rPr>
        <w:t>Tinglan</w:t>
      </w:r>
      <w:proofErr w:type="spellEnd"/>
      <w:r w:rsidRPr="00016615">
        <w:rPr>
          <w:rFonts w:cs="Arial"/>
        </w:rPr>
        <w:t xml:space="preserve"> Hong hat Grant eine Tochter (* September 2011) und einen Sohn (* Dezember 2012), mit der schwedischen TV-Produzentin Anna Eberstein einen weiteren Sohn (* September 2012). Grant, die beiden Frauen und seine Kinder wohnen getrennt, aber in Gehentfernung zueinander in London.</w:t>
      </w:r>
    </w:p>
    <w:p w14:paraId="2D3881E9" w14:textId="77777777" w:rsidR="00016615" w:rsidRPr="00016615" w:rsidRDefault="00016615" w:rsidP="002266A0">
      <w:pPr>
        <w:pStyle w:val="berschrift2"/>
      </w:pPr>
      <w:bookmarkStart w:id="15" w:name="_Toc447700216"/>
      <w:r w:rsidRPr="002266A0">
        <w:rPr>
          <w:rFonts w:ascii="Arial" w:hAnsi="Arial" w:cs="Arial"/>
          <w:b/>
          <w:color w:val="auto"/>
        </w:rPr>
        <w:t>Auszeichnungen</w:t>
      </w:r>
      <w:bookmarkEnd w:id="15"/>
      <w:r w:rsidRPr="00016615">
        <w:t xml:space="preserve"> </w:t>
      </w:r>
    </w:p>
    <w:p w14:paraId="6BDC9A83" w14:textId="77777777" w:rsidR="00016615" w:rsidRPr="00CF5025" w:rsidRDefault="00016615" w:rsidP="00CF5025">
      <w:pPr>
        <w:pStyle w:val="Listenabsatz"/>
        <w:numPr>
          <w:ilvl w:val="0"/>
          <w:numId w:val="1"/>
        </w:numPr>
        <w:rPr>
          <w:rFonts w:cs="Arial"/>
        </w:rPr>
      </w:pPr>
      <w:r w:rsidRPr="00CF5025">
        <w:rPr>
          <w:rFonts w:cs="Arial"/>
        </w:rPr>
        <w:t xml:space="preserve">1995: </w:t>
      </w:r>
      <w:r w:rsidRPr="003E06CD">
        <w:rPr>
          <w:rFonts w:cs="Arial"/>
          <w:i/>
          <w:rPrChange w:id="16" w:author="Klaus Westermann" w:date="2016-04-06T11:02:00Z">
            <w:rPr>
              <w:rFonts w:cs="Arial"/>
            </w:rPr>
          </w:rPrChange>
        </w:rPr>
        <w:t xml:space="preserve">Golden </w:t>
      </w:r>
      <w:proofErr w:type="spellStart"/>
      <w:r w:rsidRPr="003E06CD">
        <w:rPr>
          <w:rFonts w:cs="Arial"/>
          <w:i/>
          <w:rPrChange w:id="17" w:author="Klaus Westermann" w:date="2016-04-06T11:02:00Z">
            <w:rPr>
              <w:rFonts w:cs="Arial"/>
            </w:rPr>
          </w:rPrChange>
        </w:rPr>
        <w:t>Globe</w:t>
      </w:r>
      <w:proofErr w:type="spellEnd"/>
      <w:r w:rsidRPr="003E06CD">
        <w:rPr>
          <w:rFonts w:cs="Arial"/>
          <w:i/>
          <w:rPrChange w:id="18" w:author="Klaus Westermann" w:date="2016-04-06T11:02:00Z">
            <w:rPr>
              <w:rFonts w:cs="Arial"/>
            </w:rPr>
          </w:rPrChange>
        </w:rPr>
        <w:t xml:space="preserve"> Award</w:t>
      </w:r>
      <w:r w:rsidRPr="00CF5025">
        <w:rPr>
          <w:rFonts w:cs="Arial"/>
        </w:rPr>
        <w:t xml:space="preserve"> – Bester Hauptdarsteller für Vier Hochzeiten und ein Todesfall</w:t>
      </w:r>
    </w:p>
    <w:p w14:paraId="09208FC0" w14:textId="77777777" w:rsidR="00016615" w:rsidRPr="00CF5025" w:rsidRDefault="00016615" w:rsidP="00CF5025">
      <w:pPr>
        <w:pStyle w:val="Listenabsatz"/>
        <w:numPr>
          <w:ilvl w:val="0"/>
          <w:numId w:val="1"/>
        </w:numPr>
        <w:rPr>
          <w:rFonts w:cs="Arial"/>
        </w:rPr>
      </w:pPr>
      <w:r w:rsidRPr="00CF5025">
        <w:rPr>
          <w:rFonts w:cs="Arial"/>
        </w:rPr>
        <w:t xml:space="preserve">1995: </w:t>
      </w:r>
      <w:r w:rsidRPr="003E06CD">
        <w:rPr>
          <w:rFonts w:cs="Arial"/>
          <w:i/>
          <w:rPrChange w:id="19" w:author="Klaus Westermann" w:date="2016-04-06T11:02:00Z">
            <w:rPr>
              <w:rFonts w:cs="Arial"/>
            </w:rPr>
          </w:rPrChange>
        </w:rPr>
        <w:t>BAFTA Award</w:t>
      </w:r>
      <w:r w:rsidRPr="00CF5025">
        <w:rPr>
          <w:rFonts w:cs="Arial"/>
        </w:rPr>
        <w:t xml:space="preserve"> – Bester Hauptdarsteller für Vier Hochzeiten und ein Todesfall</w:t>
      </w:r>
    </w:p>
    <w:p w14:paraId="41376B7A" w14:textId="77777777" w:rsidR="00016615" w:rsidRPr="00CF5025" w:rsidRDefault="00016615" w:rsidP="00CF5025">
      <w:pPr>
        <w:pStyle w:val="Listenabsatz"/>
        <w:numPr>
          <w:ilvl w:val="0"/>
          <w:numId w:val="1"/>
        </w:numPr>
        <w:rPr>
          <w:rFonts w:cs="Arial"/>
        </w:rPr>
      </w:pPr>
      <w:r w:rsidRPr="00CF5025">
        <w:rPr>
          <w:rFonts w:cs="Arial"/>
        </w:rPr>
        <w:t xml:space="preserve">2000: Empire Award – Bester britischer Schauspieler für </w:t>
      </w:r>
      <w:proofErr w:type="spellStart"/>
      <w:r w:rsidRPr="00CF5025">
        <w:rPr>
          <w:rFonts w:cs="Arial"/>
        </w:rPr>
        <w:t>Notting</w:t>
      </w:r>
      <w:proofErr w:type="spellEnd"/>
      <w:r w:rsidRPr="00CF5025">
        <w:rPr>
          <w:rFonts w:cs="Arial"/>
        </w:rPr>
        <w:t xml:space="preserve"> Hill</w:t>
      </w:r>
    </w:p>
    <w:p w14:paraId="0623000A" w14:textId="77777777" w:rsidR="00016615" w:rsidRPr="00CF5025" w:rsidRDefault="00016615" w:rsidP="00CF5025">
      <w:pPr>
        <w:pStyle w:val="Listenabsatz"/>
        <w:numPr>
          <w:ilvl w:val="0"/>
          <w:numId w:val="1"/>
        </w:numPr>
        <w:rPr>
          <w:rFonts w:cs="Arial"/>
        </w:rPr>
      </w:pPr>
      <w:r w:rsidRPr="00CF5025">
        <w:rPr>
          <w:rFonts w:cs="Arial"/>
        </w:rPr>
        <w:t xml:space="preserve">2002: Peter Sellers Award </w:t>
      </w:r>
      <w:proofErr w:type="spellStart"/>
      <w:r w:rsidRPr="00CF5025">
        <w:rPr>
          <w:rFonts w:cs="Arial"/>
        </w:rPr>
        <w:t>for</w:t>
      </w:r>
      <w:proofErr w:type="spellEnd"/>
      <w:r w:rsidRPr="00CF5025">
        <w:rPr>
          <w:rFonts w:cs="Arial"/>
        </w:rPr>
        <w:t xml:space="preserve"> Comedy bei den </w:t>
      </w:r>
      <w:proofErr w:type="spellStart"/>
      <w:r w:rsidRPr="00CF5025">
        <w:rPr>
          <w:rFonts w:cs="Arial"/>
        </w:rPr>
        <w:t>Evening</w:t>
      </w:r>
      <w:proofErr w:type="spellEnd"/>
      <w:r w:rsidRPr="00CF5025">
        <w:rPr>
          <w:rFonts w:cs="Arial"/>
        </w:rPr>
        <w:t xml:space="preserve"> Standard British Film Awards für Bridget Jones – Schokolade zum Frühstück</w:t>
      </w:r>
    </w:p>
    <w:p w14:paraId="07C53583" w14:textId="77777777" w:rsidR="00016615" w:rsidRPr="00CF5025" w:rsidRDefault="00016615" w:rsidP="00CF5025">
      <w:pPr>
        <w:pStyle w:val="Listenabsatz"/>
        <w:numPr>
          <w:ilvl w:val="0"/>
          <w:numId w:val="1"/>
        </w:numPr>
        <w:rPr>
          <w:rFonts w:cs="Arial"/>
        </w:rPr>
      </w:pPr>
      <w:r w:rsidRPr="00CF5025">
        <w:rPr>
          <w:rFonts w:cs="Arial"/>
        </w:rPr>
        <w:t>2006: Ehren-César, Preis für das Lebenswerk</w:t>
      </w:r>
    </w:p>
    <w:p w14:paraId="33A286B5" w14:textId="77777777" w:rsidR="00016615" w:rsidRPr="007D4FE0" w:rsidRDefault="00016615" w:rsidP="007D4FE0">
      <w:pPr>
        <w:pStyle w:val="berschrift2"/>
        <w:rPr>
          <w:rFonts w:ascii="Arial" w:hAnsi="Arial" w:cs="Arial"/>
          <w:b/>
          <w:color w:val="auto"/>
        </w:rPr>
      </w:pPr>
      <w:bookmarkStart w:id="20" w:name="_Toc447700217"/>
      <w:r w:rsidRPr="007D4FE0">
        <w:rPr>
          <w:rFonts w:ascii="Arial" w:hAnsi="Arial" w:cs="Arial"/>
          <w:b/>
          <w:color w:val="auto"/>
        </w:rPr>
        <w:t>Synchronstimme</w:t>
      </w:r>
      <w:bookmarkEnd w:id="20"/>
    </w:p>
    <w:p w14:paraId="7D16965B" w14:textId="77777777" w:rsidR="00016615" w:rsidRPr="00016615" w:rsidRDefault="00016615" w:rsidP="00016615">
      <w:pPr>
        <w:rPr>
          <w:rFonts w:cs="Arial"/>
        </w:rPr>
      </w:pPr>
      <w:r w:rsidRPr="00016615">
        <w:rPr>
          <w:rFonts w:cs="Arial"/>
        </w:rPr>
        <w:t xml:space="preserve">Hugh Grants Standardsprecher für die deutschsprachige Synchronisation ist Patrick </w:t>
      </w:r>
      <w:proofErr w:type="spellStart"/>
      <w:r w:rsidRPr="00016615">
        <w:rPr>
          <w:rFonts w:cs="Arial"/>
        </w:rPr>
        <w:t>Winczewski</w:t>
      </w:r>
      <w:proofErr w:type="spellEnd"/>
      <w:r w:rsidRPr="00016615">
        <w:rPr>
          <w:rFonts w:cs="Arial"/>
        </w:rPr>
        <w:t>.</w:t>
      </w:r>
    </w:p>
    <w:p w14:paraId="669321A2" w14:textId="77777777" w:rsidR="00016615" w:rsidRDefault="007A467A" w:rsidP="007A467A">
      <w:pPr>
        <w:pStyle w:val="berschrift1"/>
      </w:pPr>
      <w:r>
        <w:t>Unterschriftenliste</w:t>
      </w:r>
    </w:p>
    <w:tbl>
      <w:tblPr>
        <w:tblStyle w:val="Tabellenraster"/>
        <w:tblW w:w="9918" w:type="dxa"/>
        <w:tblLayout w:type="fixed"/>
        <w:tblLook w:val="04A0" w:firstRow="1" w:lastRow="0" w:firstColumn="1" w:lastColumn="0" w:noHBand="0" w:noVBand="1"/>
      </w:tblPr>
      <w:tblGrid>
        <w:gridCol w:w="1285"/>
        <w:gridCol w:w="1545"/>
        <w:gridCol w:w="851"/>
        <w:gridCol w:w="1559"/>
        <w:gridCol w:w="1418"/>
        <w:gridCol w:w="567"/>
        <w:gridCol w:w="2693"/>
      </w:tblGrid>
      <w:tr w:rsidR="000A692C" w:rsidRPr="000A692C" w14:paraId="3BBEB48D" w14:textId="77777777" w:rsidTr="000A692C">
        <w:trPr>
          <w:trHeight w:val="493"/>
        </w:trPr>
        <w:tc>
          <w:tcPr>
            <w:tcW w:w="1285" w:type="dxa"/>
          </w:tcPr>
          <w:p w14:paraId="357E385E" w14:textId="77777777" w:rsidR="000A692C" w:rsidRPr="000A692C" w:rsidRDefault="000A692C" w:rsidP="005162E0">
            <w:pPr>
              <w:spacing w:before="60" w:after="60" w:line="240" w:lineRule="auto"/>
              <w:rPr>
                <w:b/>
                <w:sz w:val="16"/>
                <w:szCs w:val="16"/>
              </w:rPr>
            </w:pPr>
            <w:r w:rsidRPr="000A692C">
              <w:rPr>
                <w:b/>
                <w:sz w:val="16"/>
                <w:szCs w:val="16"/>
              </w:rPr>
              <w:t>Vorname</w:t>
            </w:r>
          </w:p>
        </w:tc>
        <w:tc>
          <w:tcPr>
            <w:tcW w:w="1545" w:type="dxa"/>
          </w:tcPr>
          <w:p w14:paraId="464532EF" w14:textId="77777777" w:rsidR="000A692C" w:rsidRPr="000A692C" w:rsidRDefault="000A692C" w:rsidP="005162E0">
            <w:pPr>
              <w:spacing w:before="60" w:after="60" w:line="240" w:lineRule="auto"/>
              <w:rPr>
                <w:b/>
                <w:sz w:val="16"/>
                <w:szCs w:val="16"/>
              </w:rPr>
              <w:pPrChange w:id="21" w:author="Klaus Westermann" w:date="2016-04-06T11:04:00Z">
                <w:pPr>
                  <w:spacing w:before="60" w:after="60" w:line="240" w:lineRule="auto"/>
                </w:pPr>
              </w:pPrChange>
            </w:pPr>
            <w:r w:rsidRPr="000A692C">
              <w:rPr>
                <w:b/>
                <w:sz w:val="16"/>
                <w:szCs w:val="16"/>
              </w:rPr>
              <w:t>Nachname</w:t>
            </w:r>
          </w:p>
        </w:tc>
        <w:tc>
          <w:tcPr>
            <w:tcW w:w="851" w:type="dxa"/>
          </w:tcPr>
          <w:p w14:paraId="67BFCAEC" w14:textId="77777777" w:rsidR="000A692C" w:rsidRPr="000A692C" w:rsidRDefault="000A692C" w:rsidP="005162E0">
            <w:pPr>
              <w:spacing w:before="60" w:after="60" w:line="240" w:lineRule="auto"/>
              <w:rPr>
                <w:b/>
                <w:sz w:val="16"/>
                <w:szCs w:val="16"/>
              </w:rPr>
              <w:pPrChange w:id="22" w:author="Klaus Westermann" w:date="2016-04-06T11:04:00Z">
                <w:pPr>
                  <w:spacing w:before="60" w:after="60" w:line="240" w:lineRule="auto"/>
                </w:pPr>
              </w:pPrChange>
            </w:pPr>
            <w:r w:rsidRPr="000A692C">
              <w:rPr>
                <w:b/>
                <w:sz w:val="16"/>
                <w:szCs w:val="16"/>
              </w:rPr>
              <w:t>PLZ</w:t>
            </w:r>
          </w:p>
        </w:tc>
        <w:tc>
          <w:tcPr>
            <w:tcW w:w="1559" w:type="dxa"/>
          </w:tcPr>
          <w:p w14:paraId="43D8A03E" w14:textId="77777777" w:rsidR="000A692C" w:rsidRPr="000A692C" w:rsidRDefault="000A692C" w:rsidP="005162E0">
            <w:pPr>
              <w:spacing w:before="60" w:after="60" w:line="240" w:lineRule="auto"/>
              <w:rPr>
                <w:b/>
                <w:sz w:val="16"/>
                <w:szCs w:val="16"/>
              </w:rPr>
              <w:pPrChange w:id="23" w:author="Klaus Westermann" w:date="2016-04-06T11:04:00Z">
                <w:pPr>
                  <w:spacing w:before="60" w:after="60" w:line="240" w:lineRule="auto"/>
                </w:pPr>
              </w:pPrChange>
            </w:pPr>
            <w:r w:rsidRPr="000A692C">
              <w:rPr>
                <w:b/>
                <w:sz w:val="16"/>
                <w:szCs w:val="16"/>
              </w:rPr>
              <w:t>Ort</w:t>
            </w:r>
          </w:p>
        </w:tc>
        <w:tc>
          <w:tcPr>
            <w:tcW w:w="1418" w:type="dxa"/>
          </w:tcPr>
          <w:p w14:paraId="68884290" w14:textId="77777777" w:rsidR="000A692C" w:rsidRPr="000A692C" w:rsidRDefault="000A692C" w:rsidP="005162E0">
            <w:pPr>
              <w:spacing w:before="60" w:after="60" w:line="240" w:lineRule="auto"/>
              <w:rPr>
                <w:b/>
                <w:sz w:val="16"/>
                <w:szCs w:val="16"/>
              </w:rPr>
              <w:pPrChange w:id="24" w:author="Klaus Westermann" w:date="2016-04-06T11:04:00Z">
                <w:pPr/>
              </w:pPrChange>
            </w:pPr>
            <w:r w:rsidRPr="000A692C">
              <w:rPr>
                <w:b/>
                <w:sz w:val="16"/>
                <w:szCs w:val="16"/>
              </w:rPr>
              <w:t>Straße</w:t>
            </w:r>
          </w:p>
        </w:tc>
        <w:tc>
          <w:tcPr>
            <w:tcW w:w="567" w:type="dxa"/>
          </w:tcPr>
          <w:p w14:paraId="4E6E788F" w14:textId="77777777" w:rsidR="000A692C" w:rsidRPr="000A692C" w:rsidRDefault="000A692C" w:rsidP="005162E0">
            <w:pPr>
              <w:spacing w:before="60" w:after="60" w:line="240" w:lineRule="auto"/>
              <w:rPr>
                <w:b/>
                <w:sz w:val="16"/>
                <w:szCs w:val="16"/>
              </w:rPr>
              <w:pPrChange w:id="25" w:author="Klaus Westermann" w:date="2016-04-06T11:04:00Z">
                <w:pPr/>
              </w:pPrChange>
            </w:pPr>
            <w:proofErr w:type="spellStart"/>
            <w:r w:rsidRPr="000A692C">
              <w:rPr>
                <w:b/>
                <w:sz w:val="16"/>
                <w:szCs w:val="16"/>
              </w:rPr>
              <w:t>Nr</w:t>
            </w:r>
            <w:proofErr w:type="spellEnd"/>
          </w:p>
        </w:tc>
        <w:tc>
          <w:tcPr>
            <w:tcW w:w="2693" w:type="dxa"/>
          </w:tcPr>
          <w:p w14:paraId="7F13F584" w14:textId="77777777" w:rsidR="000A692C" w:rsidRPr="000A692C" w:rsidRDefault="000A692C" w:rsidP="005162E0">
            <w:pPr>
              <w:spacing w:before="60" w:after="60" w:line="240" w:lineRule="auto"/>
              <w:rPr>
                <w:b/>
                <w:sz w:val="16"/>
                <w:szCs w:val="16"/>
              </w:rPr>
              <w:pPrChange w:id="26" w:author="Klaus Westermann" w:date="2016-04-06T11:04:00Z">
                <w:pPr/>
              </w:pPrChange>
            </w:pPr>
            <w:r>
              <w:rPr>
                <w:b/>
                <w:sz w:val="16"/>
                <w:szCs w:val="16"/>
              </w:rPr>
              <w:t>Unterschrift</w:t>
            </w:r>
          </w:p>
        </w:tc>
        <w:bookmarkStart w:id="27" w:name="_GoBack"/>
        <w:bookmarkEnd w:id="27"/>
      </w:tr>
      <w:tr w:rsidR="000A692C" w:rsidRPr="000A692C" w14:paraId="0F1A531D" w14:textId="77777777" w:rsidTr="000A692C">
        <w:trPr>
          <w:trHeight w:val="493"/>
        </w:trPr>
        <w:tc>
          <w:tcPr>
            <w:tcW w:w="1285" w:type="dxa"/>
          </w:tcPr>
          <w:p w14:paraId="1E2158C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Barbara</w:t>
            </w:r>
          </w:p>
        </w:tc>
        <w:tc>
          <w:tcPr>
            <w:tcW w:w="1545" w:type="dxa"/>
          </w:tcPr>
          <w:p w14:paraId="0057455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Krause</w:t>
            </w:r>
          </w:p>
        </w:tc>
        <w:tc>
          <w:tcPr>
            <w:tcW w:w="851" w:type="dxa"/>
          </w:tcPr>
          <w:p w14:paraId="2F0C419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92163</w:t>
            </w:r>
          </w:p>
        </w:tc>
        <w:tc>
          <w:tcPr>
            <w:tcW w:w="1559" w:type="dxa"/>
          </w:tcPr>
          <w:p w14:paraId="043E45E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Blombeuren</w:t>
            </w:r>
            <w:proofErr w:type="spellEnd"/>
          </w:p>
        </w:tc>
        <w:tc>
          <w:tcPr>
            <w:tcW w:w="1418" w:type="dxa"/>
          </w:tcPr>
          <w:p w14:paraId="640BBE2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Kraustraße</w:t>
            </w:r>
            <w:proofErr w:type="spellEnd"/>
          </w:p>
        </w:tc>
        <w:tc>
          <w:tcPr>
            <w:tcW w:w="567" w:type="dxa"/>
          </w:tcPr>
          <w:p w14:paraId="318AA9D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92</w:t>
            </w:r>
          </w:p>
        </w:tc>
        <w:tc>
          <w:tcPr>
            <w:tcW w:w="2693" w:type="dxa"/>
          </w:tcPr>
          <w:p w14:paraId="2FA2AED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A467950" w14:textId="77777777" w:rsidTr="000A692C">
        <w:tc>
          <w:tcPr>
            <w:tcW w:w="1285" w:type="dxa"/>
          </w:tcPr>
          <w:p w14:paraId="7FF32D5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Sophia</w:t>
            </w:r>
          </w:p>
        </w:tc>
        <w:tc>
          <w:tcPr>
            <w:tcW w:w="1545" w:type="dxa"/>
          </w:tcPr>
          <w:p w14:paraId="2F1E559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Redler</w:t>
            </w:r>
            <w:proofErr w:type="spellEnd"/>
          </w:p>
        </w:tc>
        <w:tc>
          <w:tcPr>
            <w:tcW w:w="851" w:type="dxa"/>
          </w:tcPr>
          <w:p w14:paraId="39C661B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86839</w:t>
            </w:r>
          </w:p>
        </w:tc>
        <w:tc>
          <w:tcPr>
            <w:tcW w:w="1559" w:type="dxa"/>
          </w:tcPr>
          <w:p w14:paraId="0A9E82F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Mühlmold</w:t>
            </w:r>
            <w:proofErr w:type="spellEnd"/>
          </w:p>
        </w:tc>
        <w:tc>
          <w:tcPr>
            <w:tcW w:w="1418" w:type="dxa"/>
          </w:tcPr>
          <w:p w14:paraId="7E140CE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Redlstraße</w:t>
            </w:r>
            <w:proofErr w:type="spellEnd"/>
          </w:p>
        </w:tc>
        <w:tc>
          <w:tcPr>
            <w:tcW w:w="567" w:type="dxa"/>
          </w:tcPr>
          <w:p w14:paraId="623F264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86</w:t>
            </w:r>
          </w:p>
        </w:tc>
        <w:tc>
          <w:tcPr>
            <w:tcW w:w="2693" w:type="dxa"/>
          </w:tcPr>
          <w:p w14:paraId="2BAD168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AAC6A31" w14:textId="77777777" w:rsidTr="000A692C">
        <w:tc>
          <w:tcPr>
            <w:tcW w:w="1285" w:type="dxa"/>
          </w:tcPr>
          <w:p w14:paraId="6CA8A8F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Klara</w:t>
            </w:r>
          </w:p>
        </w:tc>
        <w:tc>
          <w:tcPr>
            <w:tcW w:w="1545" w:type="dxa"/>
          </w:tcPr>
          <w:p w14:paraId="1D67AAD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Meissner</w:t>
            </w:r>
          </w:p>
        </w:tc>
        <w:tc>
          <w:tcPr>
            <w:tcW w:w="851" w:type="dxa"/>
          </w:tcPr>
          <w:p w14:paraId="2D126F3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95427</w:t>
            </w:r>
          </w:p>
        </w:tc>
        <w:tc>
          <w:tcPr>
            <w:tcW w:w="1559" w:type="dxa"/>
          </w:tcPr>
          <w:p w14:paraId="3740B0A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Schafflach</w:t>
            </w:r>
          </w:p>
        </w:tc>
        <w:tc>
          <w:tcPr>
            <w:tcW w:w="1418" w:type="dxa"/>
          </w:tcPr>
          <w:p w14:paraId="47C4AD5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Meisweg</w:t>
            </w:r>
            <w:proofErr w:type="spellEnd"/>
          </w:p>
        </w:tc>
        <w:tc>
          <w:tcPr>
            <w:tcW w:w="567" w:type="dxa"/>
          </w:tcPr>
          <w:p w14:paraId="5F3A937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95</w:t>
            </w:r>
          </w:p>
        </w:tc>
        <w:tc>
          <w:tcPr>
            <w:tcW w:w="2693" w:type="dxa"/>
          </w:tcPr>
          <w:p w14:paraId="6537D9D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072A788" w14:textId="77777777" w:rsidTr="000A692C">
        <w:tc>
          <w:tcPr>
            <w:tcW w:w="1285" w:type="dxa"/>
          </w:tcPr>
          <w:p w14:paraId="33729AE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lastRenderedPageBreak/>
              <w:t>Ines</w:t>
            </w:r>
          </w:p>
        </w:tc>
        <w:tc>
          <w:tcPr>
            <w:tcW w:w="1545" w:type="dxa"/>
          </w:tcPr>
          <w:p w14:paraId="4EADD6E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Bier</w:t>
            </w:r>
          </w:p>
        </w:tc>
        <w:tc>
          <w:tcPr>
            <w:tcW w:w="851" w:type="dxa"/>
          </w:tcPr>
          <w:p w14:paraId="7E1B2CB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90730</w:t>
            </w:r>
          </w:p>
        </w:tc>
        <w:tc>
          <w:tcPr>
            <w:tcW w:w="1559" w:type="dxa"/>
          </w:tcPr>
          <w:p w14:paraId="738F7AE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Surgen</w:t>
            </w:r>
            <w:proofErr w:type="spellEnd"/>
          </w:p>
        </w:tc>
        <w:tc>
          <w:tcPr>
            <w:tcW w:w="1418" w:type="dxa"/>
          </w:tcPr>
          <w:p w14:paraId="626A53F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Bierstraße</w:t>
            </w:r>
          </w:p>
        </w:tc>
        <w:tc>
          <w:tcPr>
            <w:tcW w:w="567" w:type="dxa"/>
          </w:tcPr>
          <w:p w14:paraId="2424348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90</w:t>
            </w:r>
          </w:p>
        </w:tc>
        <w:tc>
          <w:tcPr>
            <w:tcW w:w="2693" w:type="dxa"/>
          </w:tcPr>
          <w:p w14:paraId="1BFFD3F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781A94DA" w14:textId="77777777" w:rsidTr="000A692C">
        <w:tc>
          <w:tcPr>
            <w:tcW w:w="1285" w:type="dxa"/>
          </w:tcPr>
          <w:p w14:paraId="0991E43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Diana</w:t>
            </w:r>
          </w:p>
        </w:tc>
        <w:tc>
          <w:tcPr>
            <w:tcW w:w="1545" w:type="dxa"/>
          </w:tcPr>
          <w:p w14:paraId="3CED340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Gottesman</w:t>
            </w:r>
            <w:proofErr w:type="spellEnd"/>
          </w:p>
        </w:tc>
        <w:tc>
          <w:tcPr>
            <w:tcW w:w="851" w:type="dxa"/>
          </w:tcPr>
          <w:p w14:paraId="72F2AC4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12480</w:t>
            </w:r>
          </w:p>
        </w:tc>
        <w:tc>
          <w:tcPr>
            <w:tcW w:w="1559" w:type="dxa"/>
          </w:tcPr>
          <w:p w14:paraId="62C87D5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Küstal</w:t>
            </w:r>
            <w:proofErr w:type="spellEnd"/>
          </w:p>
        </w:tc>
        <w:tc>
          <w:tcPr>
            <w:tcW w:w="1418" w:type="dxa"/>
          </w:tcPr>
          <w:p w14:paraId="407DEA3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Gottstraße</w:t>
            </w:r>
          </w:p>
        </w:tc>
        <w:tc>
          <w:tcPr>
            <w:tcW w:w="567" w:type="dxa"/>
          </w:tcPr>
          <w:p w14:paraId="399032B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12</w:t>
            </w:r>
          </w:p>
        </w:tc>
        <w:tc>
          <w:tcPr>
            <w:tcW w:w="2693" w:type="dxa"/>
          </w:tcPr>
          <w:p w14:paraId="6BF6DA1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64B1C5FE" w14:textId="77777777" w:rsidTr="000A692C">
        <w:tc>
          <w:tcPr>
            <w:tcW w:w="1285" w:type="dxa"/>
          </w:tcPr>
          <w:p w14:paraId="2ECD550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Hiltrud</w:t>
            </w:r>
          </w:p>
        </w:tc>
        <w:tc>
          <w:tcPr>
            <w:tcW w:w="1545" w:type="dxa"/>
          </w:tcPr>
          <w:p w14:paraId="16439B5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Vieren</w:t>
            </w:r>
          </w:p>
        </w:tc>
        <w:tc>
          <w:tcPr>
            <w:tcW w:w="851" w:type="dxa"/>
          </w:tcPr>
          <w:p w14:paraId="3AAA985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76408</w:t>
            </w:r>
          </w:p>
        </w:tc>
        <w:tc>
          <w:tcPr>
            <w:tcW w:w="1559" w:type="dxa"/>
          </w:tcPr>
          <w:p w14:paraId="3DA23B1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Klingkirch</w:t>
            </w:r>
            <w:proofErr w:type="spellEnd"/>
          </w:p>
        </w:tc>
        <w:tc>
          <w:tcPr>
            <w:tcW w:w="1418" w:type="dxa"/>
          </w:tcPr>
          <w:p w14:paraId="13C2794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Vierstraße</w:t>
            </w:r>
          </w:p>
        </w:tc>
        <w:tc>
          <w:tcPr>
            <w:tcW w:w="567" w:type="dxa"/>
          </w:tcPr>
          <w:p w14:paraId="26B3D6B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76</w:t>
            </w:r>
          </w:p>
        </w:tc>
        <w:tc>
          <w:tcPr>
            <w:tcW w:w="2693" w:type="dxa"/>
          </w:tcPr>
          <w:p w14:paraId="5C41D5B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0435957E" w14:textId="77777777" w:rsidTr="000A692C">
        <w:tc>
          <w:tcPr>
            <w:tcW w:w="1285" w:type="dxa"/>
          </w:tcPr>
          <w:p w14:paraId="130597A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Pauls</w:t>
            </w:r>
          </w:p>
        </w:tc>
        <w:tc>
          <w:tcPr>
            <w:tcW w:w="1545" w:type="dxa"/>
          </w:tcPr>
          <w:p w14:paraId="589807E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Vieren</w:t>
            </w:r>
          </w:p>
        </w:tc>
        <w:tc>
          <w:tcPr>
            <w:tcW w:w="851" w:type="dxa"/>
          </w:tcPr>
          <w:p w14:paraId="5B7537F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76408</w:t>
            </w:r>
          </w:p>
        </w:tc>
        <w:tc>
          <w:tcPr>
            <w:tcW w:w="1559" w:type="dxa"/>
          </w:tcPr>
          <w:p w14:paraId="3AF1A86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Klingkirch</w:t>
            </w:r>
            <w:proofErr w:type="spellEnd"/>
          </w:p>
        </w:tc>
        <w:tc>
          <w:tcPr>
            <w:tcW w:w="1418" w:type="dxa"/>
          </w:tcPr>
          <w:p w14:paraId="63D703F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Vierstraße</w:t>
            </w:r>
          </w:p>
        </w:tc>
        <w:tc>
          <w:tcPr>
            <w:tcW w:w="567" w:type="dxa"/>
          </w:tcPr>
          <w:p w14:paraId="4ABFCE3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76</w:t>
            </w:r>
          </w:p>
        </w:tc>
        <w:tc>
          <w:tcPr>
            <w:tcW w:w="2693" w:type="dxa"/>
          </w:tcPr>
          <w:p w14:paraId="3B5698E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68832D93" w14:textId="77777777" w:rsidTr="000A692C">
        <w:tc>
          <w:tcPr>
            <w:tcW w:w="1285" w:type="dxa"/>
          </w:tcPr>
          <w:p w14:paraId="16B4AAA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Kunlen</w:t>
            </w:r>
            <w:proofErr w:type="spellEnd"/>
          </w:p>
        </w:tc>
        <w:tc>
          <w:tcPr>
            <w:tcW w:w="1545" w:type="dxa"/>
          </w:tcPr>
          <w:p w14:paraId="2C02FAF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Reimers</w:t>
            </w:r>
          </w:p>
        </w:tc>
        <w:tc>
          <w:tcPr>
            <w:tcW w:w="851" w:type="dxa"/>
          </w:tcPr>
          <w:p w14:paraId="0962C81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16895</w:t>
            </w:r>
          </w:p>
        </w:tc>
        <w:tc>
          <w:tcPr>
            <w:tcW w:w="1559" w:type="dxa"/>
          </w:tcPr>
          <w:p w14:paraId="2DA23B6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Gladenwagen</w:t>
            </w:r>
            <w:proofErr w:type="spellEnd"/>
          </w:p>
        </w:tc>
        <w:tc>
          <w:tcPr>
            <w:tcW w:w="1418" w:type="dxa"/>
          </w:tcPr>
          <w:p w14:paraId="43CE72C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Reimstraße</w:t>
            </w:r>
          </w:p>
        </w:tc>
        <w:tc>
          <w:tcPr>
            <w:tcW w:w="567" w:type="dxa"/>
          </w:tcPr>
          <w:p w14:paraId="62152BC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16</w:t>
            </w:r>
          </w:p>
        </w:tc>
        <w:tc>
          <w:tcPr>
            <w:tcW w:w="2693" w:type="dxa"/>
          </w:tcPr>
          <w:p w14:paraId="613C7C8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08C969C7" w14:textId="77777777" w:rsidTr="000A692C">
        <w:tc>
          <w:tcPr>
            <w:tcW w:w="1285" w:type="dxa"/>
          </w:tcPr>
          <w:p w14:paraId="0B78400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Roald</w:t>
            </w:r>
            <w:proofErr w:type="spellEnd"/>
          </w:p>
        </w:tc>
        <w:tc>
          <w:tcPr>
            <w:tcW w:w="1545" w:type="dxa"/>
          </w:tcPr>
          <w:p w14:paraId="1F3C843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Reimers</w:t>
            </w:r>
          </w:p>
        </w:tc>
        <w:tc>
          <w:tcPr>
            <w:tcW w:w="851" w:type="dxa"/>
          </w:tcPr>
          <w:p w14:paraId="6FA9E72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32730</w:t>
            </w:r>
          </w:p>
        </w:tc>
        <w:tc>
          <w:tcPr>
            <w:tcW w:w="1559" w:type="dxa"/>
          </w:tcPr>
          <w:p w14:paraId="6414EE6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Elmstadt</w:t>
            </w:r>
            <w:proofErr w:type="spellEnd"/>
          </w:p>
        </w:tc>
        <w:tc>
          <w:tcPr>
            <w:tcW w:w="1418" w:type="dxa"/>
          </w:tcPr>
          <w:p w14:paraId="120B94C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Reimstraße</w:t>
            </w:r>
          </w:p>
        </w:tc>
        <w:tc>
          <w:tcPr>
            <w:tcW w:w="567" w:type="dxa"/>
          </w:tcPr>
          <w:p w14:paraId="6158681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32</w:t>
            </w:r>
          </w:p>
        </w:tc>
        <w:tc>
          <w:tcPr>
            <w:tcW w:w="2693" w:type="dxa"/>
          </w:tcPr>
          <w:p w14:paraId="179D4E1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C1C71FF" w14:textId="77777777" w:rsidTr="000A692C">
        <w:tc>
          <w:tcPr>
            <w:tcW w:w="1285" w:type="dxa"/>
          </w:tcPr>
          <w:p w14:paraId="31EBAB3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Wilfrieda</w:t>
            </w:r>
            <w:proofErr w:type="spellEnd"/>
          </w:p>
        </w:tc>
        <w:tc>
          <w:tcPr>
            <w:tcW w:w="1545" w:type="dxa"/>
          </w:tcPr>
          <w:p w14:paraId="3914587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Buhl</w:t>
            </w:r>
          </w:p>
        </w:tc>
        <w:tc>
          <w:tcPr>
            <w:tcW w:w="851" w:type="dxa"/>
          </w:tcPr>
          <w:p w14:paraId="5C928DE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29597</w:t>
            </w:r>
          </w:p>
        </w:tc>
        <w:tc>
          <w:tcPr>
            <w:tcW w:w="1559" w:type="dxa"/>
          </w:tcPr>
          <w:p w14:paraId="7D5A5AA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Arnestein</w:t>
            </w:r>
            <w:proofErr w:type="spellEnd"/>
          </w:p>
        </w:tc>
        <w:tc>
          <w:tcPr>
            <w:tcW w:w="1418" w:type="dxa"/>
          </w:tcPr>
          <w:p w14:paraId="0E5508B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Buhlstraße</w:t>
            </w:r>
          </w:p>
        </w:tc>
        <w:tc>
          <w:tcPr>
            <w:tcW w:w="567" w:type="dxa"/>
          </w:tcPr>
          <w:p w14:paraId="6F3D4AE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29</w:t>
            </w:r>
          </w:p>
        </w:tc>
        <w:tc>
          <w:tcPr>
            <w:tcW w:w="2693" w:type="dxa"/>
          </w:tcPr>
          <w:p w14:paraId="1D6F264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172AE0B4" w14:textId="77777777" w:rsidTr="000A692C">
        <w:tc>
          <w:tcPr>
            <w:tcW w:w="1285" w:type="dxa"/>
          </w:tcPr>
          <w:p w14:paraId="7A4E154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Werner</w:t>
            </w:r>
          </w:p>
        </w:tc>
        <w:tc>
          <w:tcPr>
            <w:tcW w:w="1545" w:type="dxa"/>
          </w:tcPr>
          <w:p w14:paraId="2094511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Buhl</w:t>
            </w:r>
          </w:p>
        </w:tc>
        <w:tc>
          <w:tcPr>
            <w:tcW w:w="851" w:type="dxa"/>
          </w:tcPr>
          <w:p w14:paraId="74F7ADA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32577</w:t>
            </w:r>
          </w:p>
        </w:tc>
        <w:tc>
          <w:tcPr>
            <w:tcW w:w="1559" w:type="dxa"/>
          </w:tcPr>
          <w:p w14:paraId="5CCDD8C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Winterhurn</w:t>
            </w:r>
            <w:proofErr w:type="spellEnd"/>
          </w:p>
        </w:tc>
        <w:tc>
          <w:tcPr>
            <w:tcW w:w="1418" w:type="dxa"/>
          </w:tcPr>
          <w:p w14:paraId="60012BF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Buhlstraße</w:t>
            </w:r>
          </w:p>
        </w:tc>
        <w:tc>
          <w:tcPr>
            <w:tcW w:w="567" w:type="dxa"/>
          </w:tcPr>
          <w:p w14:paraId="2800AA5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32</w:t>
            </w:r>
          </w:p>
        </w:tc>
        <w:tc>
          <w:tcPr>
            <w:tcW w:w="2693" w:type="dxa"/>
          </w:tcPr>
          <w:p w14:paraId="3C940FB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1F526779" w14:textId="77777777" w:rsidTr="000A692C">
        <w:tc>
          <w:tcPr>
            <w:tcW w:w="1285" w:type="dxa"/>
          </w:tcPr>
          <w:p w14:paraId="62FB265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Metze</w:t>
            </w:r>
          </w:p>
        </w:tc>
        <w:tc>
          <w:tcPr>
            <w:tcW w:w="1545" w:type="dxa"/>
          </w:tcPr>
          <w:p w14:paraId="57FAC65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Nass</w:t>
            </w:r>
          </w:p>
        </w:tc>
        <w:tc>
          <w:tcPr>
            <w:tcW w:w="851" w:type="dxa"/>
          </w:tcPr>
          <w:p w14:paraId="4A98300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73136</w:t>
            </w:r>
          </w:p>
        </w:tc>
        <w:tc>
          <w:tcPr>
            <w:tcW w:w="1559" w:type="dxa"/>
          </w:tcPr>
          <w:p w14:paraId="4B7670E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Allthal</w:t>
            </w:r>
            <w:proofErr w:type="spellEnd"/>
          </w:p>
        </w:tc>
        <w:tc>
          <w:tcPr>
            <w:tcW w:w="1418" w:type="dxa"/>
          </w:tcPr>
          <w:p w14:paraId="19D52B6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Nassstraße</w:t>
            </w:r>
          </w:p>
        </w:tc>
        <w:tc>
          <w:tcPr>
            <w:tcW w:w="567" w:type="dxa"/>
          </w:tcPr>
          <w:p w14:paraId="21EEC2B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73</w:t>
            </w:r>
          </w:p>
        </w:tc>
        <w:tc>
          <w:tcPr>
            <w:tcW w:w="2693" w:type="dxa"/>
          </w:tcPr>
          <w:p w14:paraId="5FB0DE7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5A106DB8" w14:textId="77777777" w:rsidTr="000A692C">
        <w:tc>
          <w:tcPr>
            <w:tcW w:w="1285" w:type="dxa"/>
          </w:tcPr>
          <w:p w14:paraId="37585F4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Gumbrecht</w:t>
            </w:r>
          </w:p>
        </w:tc>
        <w:tc>
          <w:tcPr>
            <w:tcW w:w="1545" w:type="dxa"/>
          </w:tcPr>
          <w:p w14:paraId="544CFEB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Nass</w:t>
            </w:r>
          </w:p>
        </w:tc>
        <w:tc>
          <w:tcPr>
            <w:tcW w:w="851" w:type="dxa"/>
          </w:tcPr>
          <w:p w14:paraId="28D481F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89024</w:t>
            </w:r>
          </w:p>
        </w:tc>
        <w:tc>
          <w:tcPr>
            <w:tcW w:w="1559" w:type="dxa"/>
          </w:tcPr>
          <w:p w14:paraId="7B8B494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Freimundigen</w:t>
            </w:r>
            <w:proofErr w:type="spellEnd"/>
          </w:p>
        </w:tc>
        <w:tc>
          <w:tcPr>
            <w:tcW w:w="1418" w:type="dxa"/>
          </w:tcPr>
          <w:p w14:paraId="29882E5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Nassstraße</w:t>
            </w:r>
          </w:p>
        </w:tc>
        <w:tc>
          <w:tcPr>
            <w:tcW w:w="567" w:type="dxa"/>
          </w:tcPr>
          <w:p w14:paraId="6866CD4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89</w:t>
            </w:r>
          </w:p>
        </w:tc>
        <w:tc>
          <w:tcPr>
            <w:tcW w:w="2693" w:type="dxa"/>
          </w:tcPr>
          <w:p w14:paraId="4ADEA29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2DEE8B8" w14:textId="77777777" w:rsidTr="000A692C">
        <w:tc>
          <w:tcPr>
            <w:tcW w:w="1285" w:type="dxa"/>
          </w:tcPr>
          <w:p w14:paraId="434E172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Wilfrieda</w:t>
            </w:r>
            <w:proofErr w:type="spellEnd"/>
          </w:p>
        </w:tc>
        <w:tc>
          <w:tcPr>
            <w:tcW w:w="1545" w:type="dxa"/>
          </w:tcPr>
          <w:p w14:paraId="25DA9E1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Molitor</w:t>
            </w:r>
          </w:p>
        </w:tc>
        <w:tc>
          <w:tcPr>
            <w:tcW w:w="851" w:type="dxa"/>
          </w:tcPr>
          <w:p w14:paraId="4EF096C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49322</w:t>
            </w:r>
          </w:p>
        </w:tc>
        <w:tc>
          <w:tcPr>
            <w:tcW w:w="1559" w:type="dxa"/>
          </w:tcPr>
          <w:p w14:paraId="7ED60F4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Hardzing</w:t>
            </w:r>
            <w:proofErr w:type="spellEnd"/>
          </w:p>
        </w:tc>
        <w:tc>
          <w:tcPr>
            <w:tcW w:w="1418" w:type="dxa"/>
          </w:tcPr>
          <w:p w14:paraId="7514608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Molistraße</w:t>
            </w:r>
            <w:proofErr w:type="spellEnd"/>
          </w:p>
        </w:tc>
        <w:tc>
          <w:tcPr>
            <w:tcW w:w="567" w:type="dxa"/>
          </w:tcPr>
          <w:p w14:paraId="29C8A13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49</w:t>
            </w:r>
          </w:p>
        </w:tc>
        <w:tc>
          <w:tcPr>
            <w:tcW w:w="2693" w:type="dxa"/>
          </w:tcPr>
          <w:p w14:paraId="10DDAA6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1D1C6F60" w14:textId="77777777" w:rsidTr="000A692C">
        <w:tc>
          <w:tcPr>
            <w:tcW w:w="1285" w:type="dxa"/>
          </w:tcPr>
          <w:p w14:paraId="5C92904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Ratmar</w:t>
            </w:r>
            <w:proofErr w:type="spellEnd"/>
          </w:p>
        </w:tc>
        <w:tc>
          <w:tcPr>
            <w:tcW w:w="1545" w:type="dxa"/>
          </w:tcPr>
          <w:p w14:paraId="7DB56E1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Molitor</w:t>
            </w:r>
          </w:p>
        </w:tc>
        <w:tc>
          <w:tcPr>
            <w:tcW w:w="851" w:type="dxa"/>
          </w:tcPr>
          <w:p w14:paraId="344D966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28262</w:t>
            </w:r>
          </w:p>
        </w:tc>
        <w:tc>
          <w:tcPr>
            <w:tcW w:w="1559" w:type="dxa"/>
          </w:tcPr>
          <w:p w14:paraId="1F90388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Hermel</w:t>
            </w:r>
            <w:proofErr w:type="spellEnd"/>
          </w:p>
        </w:tc>
        <w:tc>
          <w:tcPr>
            <w:tcW w:w="1418" w:type="dxa"/>
          </w:tcPr>
          <w:p w14:paraId="7AD63D1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Molistraße</w:t>
            </w:r>
            <w:proofErr w:type="spellEnd"/>
          </w:p>
        </w:tc>
        <w:tc>
          <w:tcPr>
            <w:tcW w:w="567" w:type="dxa"/>
          </w:tcPr>
          <w:p w14:paraId="07F3246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28</w:t>
            </w:r>
          </w:p>
        </w:tc>
        <w:tc>
          <w:tcPr>
            <w:tcW w:w="2693" w:type="dxa"/>
          </w:tcPr>
          <w:p w14:paraId="15C7628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3ED83EEC" w14:textId="77777777" w:rsidTr="000A692C">
        <w:tc>
          <w:tcPr>
            <w:tcW w:w="1285" w:type="dxa"/>
          </w:tcPr>
          <w:p w14:paraId="66E9798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Gerburg</w:t>
            </w:r>
          </w:p>
        </w:tc>
        <w:tc>
          <w:tcPr>
            <w:tcW w:w="1545" w:type="dxa"/>
          </w:tcPr>
          <w:p w14:paraId="25E8576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Schleicher</w:t>
            </w:r>
          </w:p>
        </w:tc>
        <w:tc>
          <w:tcPr>
            <w:tcW w:w="851" w:type="dxa"/>
          </w:tcPr>
          <w:p w14:paraId="5D6F0EE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70110</w:t>
            </w:r>
          </w:p>
        </w:tc>
        <w:tc>
          <w:tcPr>
            <w:tcW w:w="1559" w:type="dxa"/>
          </w:tcPr>
          <w:p w14:paraId="089C462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Ennehude</w:t>
            </w:r>
            <w:proofErr w:type="spellEnd"/>
          </w:p>
        </w:tc>
        <w:tc>
          <w:tcPr>
            <w:tcW w:w="1418" w:type="dxa"/>
          </w:tcPr>
          <w:p w14:paraId="6E3C3EE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Schlstraße</w:t>
            </w:r>
            <w:proofErr w:type="spellEnd"/>
          </w:p>
        </w:tc>
        <w:tc>
          <w:tcPr>
            <w:tcW w:w="567" w:type="dxa"/>
          </w:tcPr>
          <w:p w14:paraId="1845091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70</w:t>
            </w:r>
          </w:p>
        </w:tc>
        <w:tc>
          <w:tcPr>
            <w:tcW w:w="2693" w:type="dxa"/>
          </w:tcPr>
          <w:p w14:paraId="2B7B938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6C3CF14E" w14:textId="77777777" w:rsidTr="000A692C">
        <w:tc>
          <w:tcPr>
            <w:tcW w:w="1285" w:type="dxa"/>
          </w:tcPr>
          <w:p w14:paraId="08F2AE2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Ragin</w:t>
            </w:r>
            <w:proofErr w:type="spellEnd"/>
          </w:p>
        </w:tc>
        <w:tc>
          <w:tcPr>
            <w:tcW w:w="1545" w:type="dxa"/>
          </w:tcPr>
          <w:p w14:paraId="610F5CB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Schleicher</w:t>
            </w:r>
          </w:p>
        </w:tc>
        <w:tc>
          <w:tcPr>
            <w:tcW w:w="851" w:type="dxa"/>
          </w:tcPr>
          <w:p w14:paraId="2564B6D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69849</w:t>
            </w:r>
          </w:p>
        </w:tc>
        <w:tc>
          <w:tcPr>
            <w:tcW w:w="1559" w:type="dxa"/>
          </w:tcPr>
          <w:p w14:paraId="23C63DB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Ostergeismar</w:t>
            </w:r>
            <w:proofErr w:type="spellEnd"/>
          </w:p>
        </w:tc>
        <w:tc>
          <w:tcPr>
            <w:tcW w:w="1418" w:type="dxa"/>
          </w:tcPr>
          <w:p w14:paraId="0739EAB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Schlstraße</w:t>
            </w:r>
            <w:proofErr w:type="spellEnd"/>
          </w:p>
        </w:tc>
        <w:tc>
          <w:tcPr>
            <w:tcW w:w="567" w:type="dxa"/>
          </w:tcPr>
          <w:p w14:paraId="53ED935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69</w:t>
            </w:r>
          </w:p>
        </w:tc>
        <w:tc>
          <w:tcPr>
            <w:tcW w:w="2693" w:type="dxa"/>
          </w:tcPr>
          <w:p w14:paraId="5C3B5BC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7CCB27B2" w14:textId="77777777" w:rsidTr="000A692C">
        <w:tc>
          <w:tcPr>
            <w:tcW w:w="1285" w:type="dxa"/>
          </w:tcPr>
          <w:p w14:paraId="79021B8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Kwnn</w:t>
            </w:r>
            <w:proofErr w:type="spellEnd"/>
          </w:p>
        </w:tc>
        <w:tc>
          <w:tcPr>
            <w:tcW w:w="1545" w:type="dxa"/>
          </w:tcPr>
          <w:p w14:paraId="60E6A39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Grundei</w:t>
            </w:r>
            <w:proofErr w:type="spellEnd"/>
          </w:p>
        </w:tc>
        <w:tc>
          <w:tcPr>
            <w:tcW w:w="851" w:type="dxa"/>
          </w:tcPr>
          <w:p w14:paraId="0B1ED5D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63293</w:t>
            </w:r>
          </w:p>
        </w:tc>
        <w:tc>
          <w:tcPr>
            <w:tcW w:w="1559" w:type="dxa"/>
          </w:tcPr>
          <w:p w14:paraId="38FD4D0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Ersau</w:t>
            </w:r>
            <w:proofErr w:type="spellEnd"/>
          </w:p>
        </w:tc>
        <w:tc>
          <w:tcPr>
            <w:tcW w:w="1418" w:type="dxa"/>
          </w:tcPr>
          <w:p w14:paraId="687FDAE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Grunstraße</w:t>
            </w:r>
            <w:proofErr w:type="spellEnd"/>
          </w:p>
        </w:tc>
        <w:tc>
          <w:tcPr>
            <w:tcW w:w="567" w:type="dxa"/>
          </w:tcPr>
          <w:p w14:paraId="0BFEC5D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63</w:t>
            </w:r>
          </w:p>
        </w:tc>
        <w:tc>
          <w:tcPr>
            <w:tcW w:w="2693" w:type="dxa"/>
          </w:tcPr>
          <w:p w14:paraId="47F77EE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12BA8E96" w14:textId="77777777" w:rsidTr="000A692C">
        <w:tc>
          <w:tcPr>
            <w:tcW w:w="1285" w:type="dxa"/>
          </w:tcPr>
          <w:p w14:paraId="18BECD1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Neidhart</w:t>
            </w:r>
          </w:p>
        </w:tc>
        <w:tc>
          <w:tcPr>
            <w:tcW w:w="1545" w:type="dxa"/>
          </w:tcPr>
          <w:p w14:paraId="6ACE440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Grundei</w:t>
            </w:r>
            <w:proofErr w:type="spellEnd"/>
          </w:p>
        </w:tc>
        <w:tc>
          <w:tcPr>
            <w:tcW w:w="851" w:type="dxa"/>
          </w:tcPr>
          <w:p w14:paraId="06143FC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39135</w:t>
            </w:r>
          </w:p>
        </w:tc>
        <w:tc>
          <w:tcPr>
            <w:tcW w:w="1559" w:type="dxa"/>
          </w:tcPr>
          <w:p w14:paraId="51E02FC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Kreuzseen</w:t>
            </w:r>
          </w:p>
        </w:tc>
        <w:tc>
          <w:tcPr>
            <w:tcW w:w="1418" w:type="dxa"/>
          </w:tcPr>
          <w:p w14:paraId="2095C7C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Grunstraße</w:t>
            </w:r>
            <w:proofErr w:type="spellEnd"/>
          </w:p>
        </w:tc>
        <w:tc>
          <w:tcPr>
            <w:tcW w:w="567" w:type="dxa"/>
          </w:tcPr>
          <w:p w14:paraId="2D1CDE2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39</w:t>
            </w:r>
          </w:p>
        </w:tc>
        <w:tc>
          <w:tcPr>
            <w:tcW w:w="2693" w:type="dxa"/>
          </w:tcPr>
          <w:p w14:paraId="478349F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7C15F487" w14:textId="77777777" w:rsidTr="000A692C">
        <w:tc>
          <w:tcPr>
            <w:tcW w:w="1285" w:type="dxa"/>
          </w:tcPr>
          <w:p w14:paraId="19FCC6E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Birgit</w:t>
            </w:r>
          </w:p>
        </w:tc>
        <w:tc>
          <w:tcPr>
            <w:tcW w:w="1545" w:type="dxa"/>
          </w:tcPr>
          <w:p w14:paraId="1166EDB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Just</w:t>
            </w:r>
          </w:p>
        </w:tc>
        <w:tc>
          <w:tcPr>
            <w:tcW w:w="851" w:type="dxa"/>
          </w:tcPr>
          <w:p w14:paraId="34BAA45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35146</w:t>
            </w:r>
          </w:p>
        </w:tc>
        <w:tc>
          <w:tcPr>
            <w:tcW w:w="1559" w:type="dxa"/>
          </w:tcPr>
          <w:p w14:paraId="773F075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Neunzing</w:t>
            </w:r>
            <w:proofErr w:type="spellEnd"/>
          </w:p>
        </w:tc>
        <w:tc>
          <w:tcPr>
            <w:tcW w:w="1418" w:type="dxa"/>
          </w:tcPr>
          <w:p w14:paraId="4809E38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Justweg</w:t>
            </w:r>
            <w:proofErr w:type="spellEnd"/>
          </w:p>
        </w:tc>
        <w:tc>
          <w:tcPr>
            <w:tcW w:w="567" w:type="dxa"/>
          </w:tcPr>
          <w:p w14:paraId="3E6BB31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35</w:t>
            </w:r>
          </w:p>
        </w:tc>
        <w:tc>
          <w:tcPr>
            <w:tcW w:w="2693" w:type="dxa"/>
          </w:tcPr>
          <w:p w14:paraId="44C2B13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FFA4FA3" w14:textId="77777777" w:rsidTr="000A692C">
        <w:tc>
          <w:tcPr>
            <w:tcW w:w="1285" w:type="dxa"/>
          </w:tcPr>
          <w:p w14:paraId="7152E5E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Holge</w:t>
            </w:r>
            <w:proofErr w:type="spellEnd"/>
          </w:p>
        </w:tc>
        <w:tc>
          <w:tcPr>
            <w:tcW w:w="1545" w:type="dxa"/>
          </w:tcPr>
          <w:p w14:paraId="144B1A0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Just</w:t>
            </w:r>
          </w:p>
        </w:tc>
        <w:tc>
          <w:tcPr>
            <w:tcW w:w="851" w:type="dxa"/>
          </w:tcPr>
          <w:p w14:paraId="203328A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93350</w:t>
            </w:r>
          </w:p>
        </w:tc>
        <w:tc>
          <w:tcPr>
            <w:tcW w:w="1559" w:type="dxa"/>
          </w:tcPr>
          <w:p w14:paraId="65AC91B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Rankbühel</w:t>
            </w:r>
            <w:proofErr w:type="spellEnd"/>
          </w:p>
        </w:tc>
        <w:tc>
          <w:tcPr>
            <w:tcW w:w="1418" w:type="dxa"/>
          </w:tcPr>
          <w:p w14:paraId="286033D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Juststraße</w:t>
            </w:r>
            <w:proofErr w:type="spellEnd"/>
          </w:p>
        </w:tc>
        <w:tc>
          <w:tcPr>
            <w:tcW w:w="567" w:type="dxa"/>
          </w:tcPr>
          <w:p w14:paraId="0DB2793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93</w:t>
            </w:r>
          </w:p>
        </w:tc>
        <w:tc>
          <w:tcPr>
            <w:tcW w:w="2693" w:type="dxa"/>
          </w:tcPr>
          <w:p w14:paraId="12E0AA8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BAC577A" w14:textId="77777777" w:rsidTr="000A692C">
        <w:tc>
          <w:tcPr>
            <w:tcW w:w="1285" w:type="dxa"/>
          </w:tcPr>
          <w:p w14:paraId="50CDF73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Ingrid</w:t>
            </w:r>
          </w:p>
        </w:tc>
        <w:tc>
          <w:tcPr>
            <w:tcW w:w="1545" w:type="dxa"/>
          </w:tcPr>
          <w:p w14:paraId="089181A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Bold</w:t>
            </w:r>
            <w:proofErr w:type="spellEnd"/>
          </w:p>
        </w:tc>
        <w:tc>
          <w:tcPr>
            <w:tcW w:w="851" w:type="dxa"/>
          </w:tcPr>
          <w:p w14:paraId="5128800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49083</w:t>
            </w:r>
          </w:p>
        </w:tc>
        <w:tc>
          <w:tcPr>
            <w:tcW w:w="1559" w:type="dxa"/>
          </w:tcPr>
          <w:p w14:paraId="19C4262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Baumbruck</w:t>
            </w:r>
            <w:proofErr w:type="spellEnd"/>
          </w:p>
        </w:tc>
        <w:tc>
          <w:tcPr>
            <w:tcW w:w="1418" w:type="dxa"/>
          </w:tcPr>
          <w:p w14:paraId="14F91E1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Boldstraße</w:t>
            </w:r>
            <w:proofErr w:type="spellEnd"/>
          </w:p>
        </w:tc>
        <w:tc>
          <w:tcPr>
            <w:tcW w:w="567" w:type="dxa"/>
          </w:tcPr>
          <w:p w14:paraId="3404CD8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49</w:t>
            </w:r>
          </w:p>
        </w:tc>
        <w:tc>
          <w:tcPr>
            <w:tcW w:w="2693" w:type="dxa"/>
          </w:tcPr>
          <w:p w14:paraId="374D4DB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87D1527" w14:textId="77777777" w:rsidTr="000A692C">
        <w:tc>
          <w:tcPr>
            <w:tcW w:w="1285" w:type="dxa"/>
          </w:tcPr>
          <w:p w14:paraId="0DA4BAE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Wendel</w:t>
            </w:r>
          </w:p>
        </w:tc>
        <w:tc>
          <w:tcPr>
            <w:tcW w:w="1545" w:type="dxa"/>
          </w:tcPr>
          <w:p w14:paraId="03A3637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Bold</w:t>
            </w:r>
            <w:proofErr w:type="spellEnd"/>
          </w:p>
        </w:tc>
        <w:tc>
          <w:tcPr>
            <w:tcW w:w="851" w:type="dxa"/>
          </w:tcPr>
          <w:p w14:paraId="2E2AEE5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43129</w:t>
            </w:r>
          </w:p>
        </w:tc>
        <w:tc>
          <w:tcPr>
            <w:tcW w:w="1559" w:type="dxa"/>
          </w:tcPr>
          <w:p w14:paraId="40068F5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Blauscheid</w:t>
            </w:r>
            <w:proofErr w:type="spellEnd"/>
          </w:p>
        </w:tc>
        <w:tc>
          <w:tcPr>
            <w:tcW w:w="1418" w:type="dxa"/>
          </w:tcPr>
          <w:p w14:paraId="56B4FF1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Boldstraße</w:t>
            </w:r>
            <w:proofErr w:type="spellEnd"/>
          </w:p>
        </w:tc>
        <w:tc>
          <w:tcPr>
            <w:tcW w:w="567" w:type="dxa"/>
          </w:tcPr>
          <w:p w14:paraId="78AB58C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43</w:t>
            </w:r>
          </w:p>
        </w:tc>
        <w:tc>
          <w:tcPr>
            <w:tcW w:w="2693" w:type="dxa"/>
          </w:tcPr>
          <w:p w14:paraId="60794C9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DF9D20C" w14:textId="77777777" w:rsidTr="000A692C">
        <w:tc>
          <w:tcPr>
            <w:tcW w:w="1285" w:type="dxa"/>
          </w:tcPr>
          <w:p w14:paraId="61A1452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Irmintrud</w:t>
            </w:r>
            <w:proofErr w:type="spellEnd"/>
          </w:p>
        </w:tc>
        <w:tc>
          <w:tcPr>
            <w:tcW w:w="1545" w:type="dxa"/>
          </w:tcPr>
          <w:p w14:paraId="02E67D5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Ritz</w:t>
            </w:r>
          </w:p>
        </w:tc>
        <w:tc>
          <w:tcPr>
            <w:tcW w:w="851" w:type="dxa"/>
          </w:tcPr>
          <w:p w14:paraId="5F62ADA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70404</w:t>
            </w:r>
          </w:p>
        </w:tc>
        <w:tc>
          <w:tcPr>
            <w:tcW w:w="1559" w:type="dxa"/>
          </w:tcPr>
          <w:p w14:paraId="67AD752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Mittertrenk</w:t>
            </w:r>
            <w:proofErr w:type="spellEnd"/>
          </w:p>
        </w:tc>
        <w:tc>
          <w:tcPr>
            <w:tcW w:w="1418" w:type="dxa"/>
          </w:tcPr>
          <w:p w14:paraId="0473551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Ritzstraße</w:t>
            </w:r>
          </w:p>
        </w:tc>
        <w:tc>
          <w:tcPr>
            <w:tcW w:w="567" w:type="dxa"/>
          </w:tcPr>
          <w:p w14:paraId="5793647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70</w:t>
            </w:r>
          </w:p>
        </w:tc>
        <w:tc>
          <w:tcPr>
            <w:tcW w:w="2693" w:type="dxa"/>
          </w:tcPr>
          <w:p w14:paraId="4C81E34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36EE44C8" w14:textId="77777777" w:rsidTr="000A692C">
        <w:tc>
          <w:tcPr>
            <w:tcW w:w="1285" w:type="dxa"/>
          </w:tcPr>
          <w:p w14:paraId="63FBDE5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Ratbod</w:t>
            </w:r>
            <w:proofErr w:type="spellEnd"/>
          </w:p>
        </w:tc>
        <w:tc>
          <w:tcPr>
            <w:tcW w:w="1545" w:type="dxa"/>
          </w:tcPr>
          <w:p w14:paraId="508E84F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Ritz</w:t>
            </w:r>
          </w:p>
        </w:tc>
        <w:tc>
          <w:tcPr>
            <w:tcW w:w="851" w:type="dxa"/>
          </w:tcPr>
          <w:p w14:paraId="069059F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21110</w:t>
            </w:r>
          </w:p>
        </w:tc>
        <w:tc>
          <w:tcPr>
            <w:tcW w:w="1559" w:type="dxa"/>
          </w:tcPr>
          <w:p w14:paraId="6AD7345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Kirchschlag</w:t>
            </w:r>
          </w:p>
        </w:tc>
        <w:tc>
          <w:tcPr>
            <w:tcW w:w="1418" w:type="dxa"/>
          </w:tcPr>
          <w:p w14:paraId="5CFFB38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Ritzstraße</w:t>
            </w:r>
          </w:p>
        </w:tc>
        <w:tc>
          <w:tcPr>
            <w:tcW w:w="567" w:type="dxa"/>
          </w:tcPr>
          <w:p w14:paraId="5896948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21</w:t>
            </w:r>
          </w:p>
        </w:tc>
        <w:tc>
          <w:tcPr>
            <w:tcW w:w="2693" w:type="dxa"/>
          </w:tcPr>
          <w:p w14:paraId="23CE285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7A6D9A58" w14:textId="77777777" w:rsidTr="000A692C">
        <w:tc>
          <w:tcPr>
            <w:tcW w:w="1285" w:type="dxa"/>
          </w:tcPr>
          <w:p w14:paraId="6DD188D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Peternella</w:t>
            </w:r>
            <w:proofErr w:type="spellEnd"/>
          </w:p>
        </w:tc>
        <w:tc>
          <w:tcPr>
            <w:tcW w:w="1545" w:type="dxa"/>
          </w:tcPr>
          <w:p w14:paraId="1A7AA3C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Feller</w:t>
            </w:r>
          </w:p>
        </w:tc>
        <w:tc>
          <w:tcPr>
            <w:tcW w:w="851" w:type="dxa"/>
          </w:tcPr>
          <w:p w14:paraId="6DEABC4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31252</w:t>
            </w:r>
          </w:p>
        </w:tc>
        <w:tc>
          <w:tcPr>
            <w:tcW w:w="1559" w:type="dxa"/>
          </w:tcPr>
          <w:p w14:paraId="6145AA3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Thannstadt</w:t>
            </w:r>
            <w:proofErr w:type="spellEnd"/>
          </w:p>
        </w:tc>
        <w:tc>
          <w:tcPr>
            <w:tcW w:w="1418" w:type="dxa"/>
          </w:tcPr>
          <w:p w14:paraId="48A0B3B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Fellweg</w:t>
            </w:r>
            <w:proofErr w:type="spellEnd"/>
          </w:p>
        </w:tc>
        <w:tc>
          <w:tcPr>
            <w:tcW w:w="567" w:type="dxa"/>
          </w:tcPr>
          <w:p w14:paraId="581B26E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31</w:t>
            </w:r>
          </w:p>
        </w:tc>
        <w:tc>
          <w:tcPr>
            <w:tcW w:w="2693" w:type="dxa"/>
          </w:tcPr>
          <w:p w14:paraId="24AF76C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5E1A3B79" w14:textId="77777777" w:rsidTr="000A692C">
        <w:tc>
          <w:tcPr>
            <w:tcW w:w="1285" w:type="dxa"/>
          </w:tcPr>
          <w:p w14:paraId="59C7162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Niclaß</w:t>
            </w:r>
            <w:proofErr w:type="spellEnd"/>
          </w:p>
        </w:tc>
        <w:tc>
          <w:tcPr>
            <w:tcW w:w="1545" w:type="dxa"/>
          </w:tcPr>
          <w:p w14:paraId="45AAD86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Feller</w:t>
            </w:r>
          </w:p>
        </w:tc>
        <w:tc>
          <w:tcPr>
            <w:tcW w:w="851" w:type="dxa"/>
          </w:tcPr>
          <w:p w14:paraId="463D8EC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67842</w:t>
            </w:r>
          </w:p>
        </w:tc>
        <w:tc>
          <w:tcPr>
            <w:tcW w:w="1559" w:type="dxa"/>
          </w:tcPr>
          <w:p w14:paraId="429B8FE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Eberroda</w:t>
            </w:r>
            <w:proofErr w:type="spellEnd"/>
          </w:p>
        </w:tc>
        <w:tc>
          <w:tcPr>
            <w:tcW w:w="1418" w:type="dxa"/>
          </w:tcPr>
          <w:p w14:paraId="64EC9DC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Fellstraße</w:t>
            </w:r>
          </w:p>
        </w:tc>
        <w:tc>
          <w:tcPr>
            <w:tcW w:w="567" w:type="dxa"/>
          </w:tcPr>
          <w:p w14:paraId="646DEE1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67</w:t>
            </w:r>
          </w:p>
        </w:tc>
        <w:tc>
          <w:tcPr>
            <w:tcW w:w="2693" w:type="dxa"/>
          </w:tcPr>
          <w:p w14:paraId="685348B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6B321872" w14:textId="77777777" w:rsidTr="000A692C">
        <w:tc>
          <w:tcPr>
            <w:tcW w:w="1285" w:type="dxa"/>
          </w:tcPr>
          <w:p w14:paraId="2F686F5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Isantrud</w:t>
            </w:r>
            <w:proofErr w:type="spellEnd"/>
          </w:p>
        </w:tc>
        <w:tc>
          <w:tcPr>
            <w:tcW w:w="1545" w:type="dxa"/>
          </w:tcPr>
          <w:p w14:paraId="54853DE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Fehrenbach</w:t>
            </w:r>
          </w:p>
        </w:tc>
        <w:tc>
          <w:tcPr>
            <w:tcW w:w="851" w:type="dxa"/>
          </w:tcPr>
          <w:p w14:paraId="16A43E6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50525</w:t>
            </w:r>
          </w:p>
        </w:tc>
        <w:tc>
          <w:tcPr>
            <w:tcW w:w="1559" w:type="dxa"/>
          </w:tcPr>
          <w:p w14:paraId="35F9CDF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Osterwil</w:t>
            </w:r>
            <w:proofErr w:type="spellEnd"/>
          </w:p>
        </w:tc>
        <w:tc>
          <w:tcPr>
            <w:tcW w:w="1418" w:type="dxa"/>
          </w:tcPr>
          <w:p w14:paraId="4B5EE4C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Fehrstraße</w:t>
            </w:r>
            <w:proofErr w:type="spellEnd"/>
          </w:p>
        </w:tc>
        <w:tc>
          <w:tcPr>
            <w:tcW w:w="567" w:type="dxa"/>
          </w:tcPr>
          <w:p w14:paraId="127A952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50</w:t>
            </w:r>
          </w:p>
        </w:tc>
        <w:tc>
          <w:tcPr>
            <w:tcW w:w="2693" w:type="dxa"/>
          </w:tcPr>
          <w:p w14:paraId="03B8FF9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5CF230C0" w14:textId="77777777" w:rsidTr="000A692C">
        <w:tc>
          <w:tcPr>
            <w:tcW w:w="1285" w:type="dxa"/>
          </w:tcPr>
          <w:p w14:paraId="7BE0D06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Linhardt</w:t>
            </w:r>
            <w:proofErr w:type="spellEnd"/>
          </w:p>
        </w:tc>
        <w:tc>
          <w:tcPr>
            <w:tcW w:w="1545" w:type="dxa"/>
          </w:tcPr>
          <w:p w14:paraId="7AA7534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Fehrenbach</w:t>
            </w:r>
          </w:p>
        </w:tc>
        <w:tc>
          <w:tcPr>
            <w:tcW w:w="851" w:type="dxa"/>
          </w:tcPr>
          <w:p w14:paraId="0032F1F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51825</w:t>
            </w:r>
          </w:p>
        </w:tc>
        <w:tc>
          <w:tcPr>
            <w:tcW w:w="1559" w:type="dxa"/>
          </w:tcPr>
          <w:p w14:paraId="3D79272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Spreitenstein</w:t>
            </w:r>
            <w:proofErr w:type="spellEnd"/>
          </w:p>
        </w:tc>
        <w:tc>
          <w:tcPr>
            <w:tcW w:w="1418" w:type="dxa"/>
          </w:tcPr>
          <w:p w14:paraId="6BDF291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Fehrstraße</w:t>
            </w:r>
            <w:proofErr w:type="spellEnd"/>
          </w:p>
        </w:tc>
        <w:tc>
          <w:tcPr>
            <w:tcW w:w="567" w:type="dxa"/>
          </w:tcPr>
          <w:p w14:paraId="6B38CC4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51</w:t>
            </w:r>
          </w:p>
        </w:tc>
        <w:tc>
          <w:tcPr>
            <w:tcW w:w="2693" w:type="dxa"/>
          </w:tcPr>
          <w:p w14:paraId="7D02513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18C0055" w14:textId="77777777" w:rsidTr="000A692C">
        <w:tc>
          <w:tcPr>
            <w:tcW w:w="1285" w:type="dxa"/>
          </w:tcPr>
          <w:p w14:paraId="52450F2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Amelie</w:t>
            </w:r>
          </w:p>
        </w:tc>
        <w:tc>
          <w:tcPr>
            <w:tcW w:w="1545" w:type="dxa"/>
          </w:tcPr>
          <w:p w14:paraId="3E62A64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Seidel</w:t>
            </w:r>
          </w:p>
        </w:tc>
        <w:tc>
          <w:tcPr>
            <w:tcW w:w="851" w:type="dxa"/>
          </w:tcPr>
          <w:p w14:paraId="6992CA1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99098</w:t>
            </w:r>
          </w:p>
        </w:tc>
        <w:tc>
          <w:tcPr>
            <w:tcW w:w="1559" w:type="dxa"/>
          </w:tcPr>
          <w:p w14:paraId="3F5FA05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Zolligarten</w:t>
            </w:r>
            <w:proofErr w:type="spellEnd"/>
          </w:p>
        </w:tc>
        <w:tc>
          <w:tcPr>
            <w:tcW w:w="1418" w:type="dxa"/>
          </w:tcPr>
          <w:p w14:paraId="5296BDC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Seidstraße</w:t>
            </w:r>
            <w:proofErr w:type="spellEnd"/>
          </w:p>
        </w:tc>
        <w:tc>
          <w:tcPr>
            <w:tcW w:w="567" w:type="dxa"/>
          </w:tcPr>
          <w:p w14:paraId="7BFAB65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99</w:t>
            </w:r>
          </w:p>
        </w:tc>
        <w:tc>
          <w:tcPr>
            <w:tcW w:w="2693" w:type="dxa"/>
          </w:tcPr>
          <w:p w14:paraId="5C32BD1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45BF5D8" w14:textId="77777777" w:rsidTr="000A692C">
        <w:tc>
          <w:tcPr>
            <w:tcW w:w="1285" w:type="dxa"/>
          </w:tcPr>
          <w:p w14:paraId="12F5777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Hainrich</w:t>
            </w:r>
            <w:proofErr w:type="spellEnd"/>
          </w:p>
        </w:tc>
        <w:tc>
          <w:tcPr>
            <w:tcW w:w="1545" w:type="dxa"/>
          </w:tcPr>
          <w:p w14:paraId="6DF5387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Seidel</w:t>
            </w:r>
          </w:p>
        </w:tc>
        <w:tc>
          <w:tcPr>
            <w:tcW w:w="851" w:type="dxa"/>
          </w:tcPr>
          <w:p w14:paraId="73833EE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21857</w:t>
            </w:r>
          </w:p>
        </w:tc>
        <w:tc>
          <w:tcPr>
            <w:tcW w:w="1559" w:type="dxa"/>
          </w:tcPr>
          <w:p w14:paraId="0D1248A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Neusteig</w:t>
            </w:r>
            <w:proofErr w:type="spellEnd"/>
          </w:p>
        </w:tc>
        <w:tc>
          <w:tcPr>
            <w:tcW w:w="1418" w:type="dxa"/>
          </w:tcPr>
          <w:p w14:paraId="1179922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Seidstraße</w:t>
            </w:r>
            <w:proofErr w:type="spellEnd"/>
          </w:p>
        </w:tc>
        <w:tc>
          <w:tcPr>
            <w:tcW w:w="567" w:type="dxa"/>
          </w:tcPr>
          <w:p w14:paraId="7FE7813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21</w:t>
            </w:r>
          </w:p>
        </w:tc>
        <w:tc>
          <w:tcPr>
            <w:tcW w:w="2693" w:type="dxa"/>
          </w:tcPr>
          <w:p w14:paraId="6F55A9B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668B4593" w14:textId="77777777" w:rsidTr="000A692C">
        <w:tc>
          <w:tcPr>
            <w:tcW w:w="1285" w:type="dxa"/>
          </w:tcPr>
          <w:p w14:paraId="16F333C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Hedwig</w:t>
            </w:r>
          </w:p>
        </w:tc>
        <w:tc>
          <w:tcPr>
            <w:tcW w:w="1545" w:type="dxa"/>
          </w:tcPr>
          <w:p w14:paraId="0B15A6F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Zinke</w:t>
            </w:r>
          </w:p>
        </w:tc>
        <w:tc>
          <w:tcPr>
            <w:tcW w:w="851" w:type="dxa"/>
          </w:tcPr>
          <w:p w14:paraId="58B242F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61063</w:t>
            </w:r>
          </w:p>
        </w:tc>
        <w:tc>
          <w:tcPr>
            <w:tcW w:w="1559" w:type="dxa"/>
          </w:tcPr>
          <w:p w14:paraId="49C0E32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Hardbach</w:t>
            </w:r>
            <w:proofErr w:type="spellEnd"/>
          </w:p>
        </w:tc>
        <w:tc>
          <w:tcPr>
            <w:tcW w:w="1418" w:type="dxa"/>
          </w:tcPr>
          <w:p w14:paraId="07D69FE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Zinkweg</w:t>
            </w:r>
            <w:proofErr w:type="spellEnd"/>
          </w:p>
        </w:tc>
        <w:tc>
          <w:tcPr>
            <w:tcW w:w="567" w:type="dxa"/>
          </w:tcPr>
          <w:p w14:paraId="4FC0B01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61</w:t>
            </w:r>
          </w:p>
        </w:tc>
        <w:tc>
          <w:tcPr>
            <w:tcW w:w="2693" w:type="dxa"/>
          </w:tcPr>
          <w:p w14:paraId="2E2F458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536D369" w14:textId="77777777" w:rsidTr="000A692C">
        <w:tc>
          <w:tcPr>
            <w:tcW w:w="1285" w:type="dxa"/>
          </w:tcPr>
          <w:p w14:paraId="07F90A1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Stepffan</w:t>
            </w:r>
            <w:proofErr w:type="spellEnd"/>
          </w:p>
        </w:tc>
        <w:tc>
          <w:tcPr>
            <w:tcW w:w="1545" w:type="dxa"/>
          </w:tcPr>
          <w:p w14:paraId="78041D1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Zinke</w:t>
            </w:r>
          </w:p>
        </w:tc>
        <w:tc>
          <w:tcPr>
            <w:tcW w:w="851" w:type="dxa"/>
          </w:tcPr>
          <w:p w14:paraId="50DC0EC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61064</w:t>
            </w:r>
          </w:p>
        </w:tc>
        <w:tc>
          <w:tcPr>
            <w:tcW w:w="1559" w:type="dxa"/>
          </w:tcPr>
          <w:p w14:paraId="2530075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Hardbach</w:t>
            </w:r>
            <w:proofErr w:type="spellEnd"/>
          </w:p>
        </w:tc>
        <w:tc>
          <w:tcPr>
            <w:tcW w:w="1418" w:type="dxa"/>
          </w:tcPr>
          <w:p w14:paraId="3E976C8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Zinkstraße</w:t>
            </w:r>
          </w:p>
        </w:tc>
        <w:tc>
          <w:tcPr>
            <w:tcW w:w="567" w:type="dxa"/>
          </w:tcPr>
          <w:p w14:paraId="522B468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61</w:t>
            </w:r>
          </w:p>
        </w:tc>
        <w:tc>
          <w:tcPr>
            <w:tcW w:w="2693" w:type="dxa"/>
          </w:tcPr>
          <w:p w14:paraId="613E119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0B002B0" w14:textId="77777777" w:rsidTr="000A692C">
        <w:tc>
          <w:tcPr>
            <w:tcW w:w="1285" w:type="dxa"/>
          </w:tcPr>
          <w:p w14:paraId="4359240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Dorothea</w:t>
            </w:r>
          </w:p>
        </w:tc>
        <w:tc>
          <w:tcPr>
            <w:tcW w:w="1545" w:type="dxa"/>
          </w:tcPr>
          <w:p w14:paraId="4DC82C4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Kuch</w:t>
            </w:r>
          </w:p>
        </w:tc>
        <w:tc>
          <w:tcPr>
            <w:tcW w:w="851" w:type="dxa"/>
          </w:tcPr>
          <w:p w14:paraId="1357BD2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28971</w:t>
            </w:r>
          </w:p>
        </w:tc>
        <w:tc>
          <w:tcPr>
            <w:tcW w:w="1559" w:type="dxa"/>
          </w:tcPr>
          <w:p w14:paraId="27FFF90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Blankenlecht</w:t>
            </w:r>
            <w:proofErr w:type="spellEnd"/>
          </w:p>
        </w:tc>
        <w:tc>
          <w:tcPr>
            <w:tcW w:w="1418" w:type="dxa"/>
          </w:tcPr>
          <w:p w14:paraId="2200568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Kuchstraße</w:t>
            </w:r>
            <w:proofErr w:type="spellEnd"/>
          </w:p>
        </w:tc>
        <w:tc>
          <w:tcPr>
            <w:tcW w:w="567" w:type="dxa"/>
          </w:tcPr>
          <w:p w14:paraId="0205727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28</w:t>
            </w:r>
          </w:p>
        </w:tc>
        <w:tc>
          <w:tcPr>
            <w:tcW w:w="2693" w:type="dxa"/>
          </w:tcPr>
          <w:p w14:paraId="2604C96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6E2947F" w14:textId="77777777" w:rsidTr="000A692C">
        <w:tc>
          <w:tcPr>
            <w:tcW w:w="1285" w:type="dxa"/>
          </w:tcPr>
          <w:p w14:paraId="1B63EB3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Erhart</w:t>
            </w:r>
          </w:p>
        </w:tc>
        <w:tc>
          <w:tcPr>
            <w:tcW w:w="1545" w:type="dxa"/>
          </w:tcPr>
          <w:p w14:paraId="634439B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Kuch</w:t>
            </w:r>
          </w:p>
        </w:tc>
        <w:tc>
          <w:tcPr>
            <w:tcW w:w="851" w:type="dxa"/>
          </w:tcPr>
          <w:p w14:paraId="4B66B79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28972</w:t>
            </w:r>
          </w:p>
        </w:tc>
        <w:tc>
          <w:tcPr>
            <w:tcW w:w="1559" w:type="dxa"/>
          </w:tcPr>
          <w:p w14:paraId="3E9DBF5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Blankenlecht</w:t>
            </w:r>
            <w:proofErr w:type="spellEnd"/>
          </w:p>
        </w:tc>
        <w:tc>
          <w:tcPr>
            <w:tcW w:w="1418" w:type="dxa"/>
          </w:tcPr>
          <w:p w14:paraId="44C37D1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Kuchstraße</w:t>
            </w:r>
            <w:proofErr w:type="spellEnd"/>
          </w:p>
        </w:tc>
        <w:tc>
          <w:tcPr>
            <w:tcW w:w="567" w:type="dxa"/>
          </w:tcPr>
          <w:p w14:paraId="1AA2FCE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28</w:t>
            </w:r>
          </w:p>
        </w:tc>
        <w:tc>
          <w:tcPr>
            <w:tcW w:w="2693" w:type="dxa"/>
          </w:tcPr>
          <w:p w14:paraId="79CCF51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0EDACE2" w14:textId="77777777" w:rsidTr="000A692C">
        <w:tc>
          <w:tcPr>
            <w:tcW w:w="1285" w:type="dxa"/>
          </w:tcPr>
          <w:p w14:paraId="7D67A7C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Metze</w:t>
            </w:r>
          </w:p>
        </w:tc>
        <w:tc>
          <w:tcPr>
            <w:tcW w:w="1545" w:type="dxa"/>
          </w:tcPr>
          <w:p w14:paraId="0C9C366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Cramer</w:t>
            </w:r>
          </w:p>
        </w:tc>
        <w:tc>
          <w:tcPr>
            <w:tcW w:w="851" w:type="dxa"/>
          </w:tcPr>
          <w:p w14:paraId="5FDF5DB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45279</w:t>
            </w:r>
          </w:p>
        </w:tc>
        <w:tc>
          <w:tcPr>
            <w:tcW w:w="1559" w:type="dxa"/>
          </w:tcPr>
          <w:p w14:paraId="171A0E1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Geiselhude</w:t>
            </w:r>
            <w:proofErr w:type="spellEnd"/>
          </w:p>
        </w:tc>
        <w:tc>
          <w:tcPr>
            <w:tcW w:w="1418" w:type="dxa"/>
          </w:tcPr>
          <w:p w14:paraId="5D9B6A6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Cramstraße</w:t>
            </w:r>
            <w:proofErr w:type="spellEnd"/>
          </w:p>
        </w:tc>
        <w:tc>
          <w:tcPr>
            <w:tcW w:w="567" w:type="dxa"/>
          </w:tcPr>
          <w:p w14:paraId="2E4F1B9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45</w:t>
            </w:r>
          </w:p>
        </w:tc>
        <w:tc>
          <w:tcPr>
            <w:tcW w:w="2693" w:type="dxa"/>
          </w:tcPr>
          <w:p w14:paraId="2BE3101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730F0B79" w14:textId="77777777" w:rsidTr="000A692C">
        <w:tc>
          <w:tcPr>
            <w:tcW w:w="1285" w:type="dxa"/>
          </w:tcPr>
          <w:p w14:paraId="790E221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Lutz</w:t>
            </w:r>
          </w:p>
        </w:tc>
        <w:tc>
          <w:tcPr>
            <w:tcW w:w="1545" w:type="dxa"/>
          </w:tcPr>
          <w:p w14:paraId="2E3F550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Cramer</w:t>
            </w:r>
          </w:p>
        </w:tc>
        <w:tc>
          <w:tcPr>
            <w:tcW w:w="851" w:type="dxa"/>
          </w:tcPr>
          <w:p w14:paraId="4EACD01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45280</w:t>
            </w:r>
          </w:p>
        </w:tc>
        <w:tc>
          <w:tcPr>
            <w:tcW w:w="1559" w:type="dxa"/>
          </w:tcPr>
          <w:p w14:paraId="56B8F70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Geiselhude</w:t>
            </w:r>
            <w:proofErr w:type="spellEnd"/>
          </w:p>
        </w:tc>
        <w:tc>
          <w:tcPr>
            <w:tcW w:w="1418" w:type="dxa"/>
          </w:tcPr>
          <w:p w14:paraId="10EA73A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Cramstraße</w:t>
            </w:r>
            <w:proofErr w:type="spellEnd"/>
          </w:p>
        </w:tc>
        <w:tc>
          <w:tcPr>
            <w:tcW w:w="567" w:type="dxa"/>
          </w:tcPr>
          <w:p w14:paraId="0D62D36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45</w:t>
            </w:r>
          </w:p>
        </w:tc>
        <w:tc>
          <w:tcPr>
            <w:tcW w:w="2693" w:type="dxa"/>
          </w:tcPr>
          <w:p w14:paraId="2354460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FF2DCEC" w14:textId="77777777" w:rsidTr="000A692C">
        <w:tc>
          <w:tcPr>
            <w:tcW w:w="1285" w:type="dxa"/>
          </w:tcPr>
          <w:p w14:paraId="2338231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Berblin</w:t>
            </w:r>
            <w:proofErr w:type="spellEnd"/>
          </w:p>
        </w:tc>
        <w:tc>
          <w:tcPr>
            <w:tcW w:w="1545" w:type="dxa"/>
          </w:tcPr>
          <w:p w14:paraId="3BA7B04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Schwarzer</w:t>
            </w:r>
          </w:p>
        </w:tc>
        <w:tc>
          <w:tcPr>
            <w:tcW w:w="851" w:type="dxa"/>
          </w:tcPr>
          <w:p w14:paraId="2B227C1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89683</w:t>
            </w:r>
          </w:p>
        </w:tc>
        <w:tc>
          <w:tcPr>
            <w:tcW w:w="1559" w:type="dxa"/>
          </w:tcPr>
          <w:p w14:paraId="64FF789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Romaingen</w:t>
            </w:r>
            <w:proofErr w:type="spellEnd"/>
          </w:p>
        </w:tc>
        <w:tc>
          <w:tcPr>
            <w:tcW w:w="1418" w:type="dxa"/>
          </w:tcPr>
          <w:p w14:paraId="37C10FF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Schwstraße</w:t>
            </w:r>
            <w:proofErr w:type="spellEnd"/>
          </w:p>
        </w:tc>
        <w:tc>
          <w:tcPr>
            <w:tcW w:w="567" w:type="dxa"/>
          </w:tcPr>
          <w:p w14:paraId="048E66E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89</w:t>
            </w:r>
          </w:p>
        </w:tc>
        <w:tc>
          <w:tcPr>
            <w:tcW w:w="2693" w:type="dxa"/>
          </w:tcPr>
          <w:p w14:paraId="660E5C2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27F2888D" w14:textId="77777777" w:rsidTr="000A692C">
        <w:tc>
          <w:tcPr>
            <w:tcW w:w="1285" w:type="dxa"/>
          </w:tcPr>
          <w:p w14:paraId="33123AE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Lothar</w:t>
            </w:r>
          </w:p>
        </w:tc>
        <w:tc>
          <w:tcPr>
            <w:tcW w:w="1545" w:type="dxa"/>
          </w:tcPr>
          <w:p w14:paraId="5D6987D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Schwarzer</w:t>
            </w:r>
          </w:p>
        </w:tc>
        <w:tc>
          <w:tcPr>
            <w:tcW w:w="851" w:type="dxa"/>
          </w:tcPr>
          <w:p w14:paraId="348DA64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89684</w:t>
            </w:r>
          </w:p>
        </w:tc>
        <w:tc>
          <w:tcPr>
            <w:tcW w:w="1559" w:type="dxa"/>
          </w:tcPr>
          <w:p w14:paraId="3931348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Romaingen</w:t>
            </w:r>
            <w:proofErr w:type="spellEnd"/>
          </w:p>
        </w:tc>
        <w:tc>
          <w:tcPr>
            <w:tcW w:w="1418" w:type="dxa"/>
          </w:tcPr>
          <w:p w14:paraId="2FB9227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Schwstraße</w:t>
            </w:r>
            <w:proofErr w:type="spellEnd"/>
          </w:p>
        </w:tc>
        <w:tc>
          <w:tcPr>
            <w:tcW w:w="567" w:type="dxa"/>
          </w:tcPr>
          <w:p w14:paraId="6C6C1FF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89</w:t>
            </w:r>
          </w:p>
        </w:tc>
        <w:tc>
          <w:tcPr>
            <w:tcW w:w="2693" w:type="dxa"/>
          </w:tcPr>
          <w:p w14:paraId="0B1461A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7D9F7D18" w14:textId="77777777" w:rsidTr="000A692C">
        <w:tc>
          <w:tcPr>
            <w:tcW w:w="1285" w:type="dxa"/>
          </w:tcPr>
          <w:p w14:paraId="1E6D570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Bertradis</w:t>
            </w:r>
            <w:proofErr w:type="spellEnd"/>
          </w:p>
        </w:tc>
        <w:tc>
          <w:tcPr>
            <w:tcW w:w="1545" w:type="dxa"/>
          </w:tcPr>
          <w:p w14:paraId="63AF634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Kerner</w:t>
            </w:r>
          </w:p>
        </w:tc>
        <w:tc>
          <w:tcPr>
            <w:tcW w:w="851" w:type="dxa"/>
          </w:tcPr>
          <w:p w14:paraId="5A818C0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21853</w:t>
            </w:r>
          </w:p>
        </w:tc>
        <w:tc>
          <w:tcPr>
            <w:tcW w:w="1559" w:type="dxa"/>
          </w:tcPr>
          <w:p w14:paraId="36E63A4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Wiedlishofen</w:t>
            </w:r>
            <w:proofErr w:type="spellEnd"/>
          </w:p>
        </w:tc>
        <w:tc>
          <w:tcPr>
            <w:tcW w:w="1418" w:type="dxa"/>
          </w:tcPr>
          <w:p w14:paraId="39562C5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Kernweg</w:t>
            </w:r>
            <w:proofErr w:type="spellEnd"/>
          </w:p>
        </w:tc>
        <w:tc>
          <w:tcPr>
            <w:tcW w:w="567" w:type="dxa"/>
          </w:tcPr>
          <w:p w14:paraId="39F056E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21</w:t>
            </w:r>
          </w:p>
        </w:tc>
        <w:tc>
          <w:tcPr>
            <w:tcW w:w="2693" w:type="dxa"/>
          </w:tcPr>
          <w:p w14:paraId="5441DBF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06B0F1C6" w14:textId="77777777" w:rsidTr="000A692C">
        <w:tc>
          <w:tcPr>
            <w:tcW w:w="1285" w:type="dxa"/>
          </w:tcPr>
          <w:p w14:paraId="6A8F0C0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Gustav</w:t>
            </w:r>
          </w:p>
        </w:tc>
        <w:tc>
          <w:tcPr>
            <w:tcW w:w="1545" w:type="dxa"/>
          </w:tcPr>
          <w:p w14:paraId="0CCD9B1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Kerner</w:t>
            </w:r>
          </w:p>
        </w:tc>
        <w:tc>
          <w:tcPr>
            <w:tcW w:w="851" w:type="dxa"/>
          </w:tcPr>
          <w:p w14:paraId="46C3E22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21854</w:t>
            </w:r>
          </w:p>
        </w:tc>
        <w:tc>
          <w:tcPr>
            <w:tcW w:w="1559" w:type="dxa"/>
          </w:tcPr>
          <w:p w14:paraId="63C7C45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Wiedlishofen</w:t>
            </w:r>
            <w:proofErr w:type="spellEnd"/>
          </w:p>
        </w:tc>
        <w:tc>
          <w:tcPr>
            <w:tcW w:w="1418" w:type="dxa"/>
          </w:tcPr>
          <w:p w14:paraId="01C5079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Kernstraße</w:t>
            </w:r>
          </w:p>
        </w:tc>
        <w:tc>
          <w:tcPr>
            <w:tcW w:w="567" w:type="dxa"/>
          </w:tcPr>
          <w:p w14:paraId="7EC10398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21</w:t>
            </w:r>
          </w:p>
        </w:tc>
        <w:tc>
          <w:tcPr>
            <w:tcW w:w="2693" w:type="dxa"/>
          </w:tcPr>
          <w:p w14:paraId="4DB3D2F5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54F0324" w14:textId="77777777" w:rsidTr="000A692C">
        <w:tc>
          <w:tcPr>
            <w:tcW w:w="1285" w:type="dxa"/>
          </w:tcPr>
          <w:p w14:paraId="4D37FA9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Borghild</w:t>
            </w:r>
            <w:proofErr w:type="spellEnd"/>
          </w:p>
        </w:tc>
        <w:tc>
          <w:tcPr>
            <w:tcW w:w="1545" w:type="dxa"/>
          </w:tcPr>
          <w:p w14:paraId="77946B0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Bellmann</w:t>
            </w:r>
          </w:p>
        </w:tc>
        <w:tc>
          <w:tcPr>
            <w:tcW w:w="851" w:type="dxa"/>
          </w:tcPr>
          <w:p w14:paraId="13DA1FD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73565</w:t>
            </w:r>
          </w:p>
        </w:tc>
        <w:tc>
          <w:tcPr>
            <w:tcW w:w="1559" w:type="dxa"/>
          </w:tcPr>
          <w:p w14:paraId="3205501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Gänserndenz</w:t>
            </w:r>
            <w:proofErr w:type="spellEnd"/>
          </w:p>
        </w:tc>
        <w:tc>
          <w:tcPr>
            <w:tcW w:w="1418" w:type="dxa"/>
          </w:tcPr>
          <w:p w14:paraId="10DEE81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Bellstraße</w:t>
            </w:r>
          </w:p>
        </w:tc>
        <w:tc>
          <w:tcPr>
            <w:tcW w:w="567" w:type="dxa"/>
          </w:tcPr>
          <w:p w14:paraId="527A6A6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73</w:t>
            </w:r>
          </w:p>
        </w:tc>
        <w:tc>
          <w:tcPr>
            <w:tcW w:w="2693" w:type="dxa"/>
          </w:tcPr>
          <w:p w14:paraId="3D501C0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83BCE46" w14:textId="77777777" w:rsidTr="000A692C">
        <w:tc>
          <w:tcPr>
            <w:tcW w:w="1285" w:type="dxa"/>
          </w:tcPr>
          <w:p w14:paraId="03385F7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Osbert</w:t>
            </w:r>
            <w:proofErr w:type="spellEnd"/>
          </w:p>
        </w:tc>
        <w:tc>
          <w:tcPr>
            <w:tcW w:w="1545" w:type="dxa"/>
          </w:tcPr>
          <w:p w14:paraId="24B1F99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Bellmann</w:t>
            </w:r>
          </w:p>
        </w:tc>
        <w:tc>
          <w:tcPr>
            <w:tcW w:w="851" w:type="dxa"/>
          </w:tcPr>
          <w:p w14:paraId="5AC2098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73566</w:t>
            </w:r>
          </w:p>
        </w:tc>
        <w:tc>
          <w:tcPr>
            <w:tcW w:w="1559" w:type="dxa"/>
          </w:tcPr>
          <w:p w14:paraId="60F361F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Gänserndenz</w:t>
            </w:r>
            <w:proofErr w:type="spellEnd"/>
          </w:p>
        </w:tc>
        <w:tc>
          <w:tcPr>
            <w:tcW w:w="1418" w:type="dxa"/>
          </w:tcPr>
          <w:p w14:paraId="740150B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Bellstraße</w:t>
            </w:r>
          </w:p>
        </w:tc>
        <w:tc>
          <w:tcPr>
            <w:tcW w:w="567" w:type="dxa"/>
          </w:tcPr>
          <w:p w14:paraId="7182411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73</w:t>
            </w:r>
          </w:p>
        </w:tc>
        <w:tc>
          <w:tcPr>
            <w:tcW w:w="2693" w:type="dxa"/>
          </w:tcPr>
          <w:p w14:paraId="2D08DE1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4454E966" w14:textId="77777777" w:rsidTr="000A692C">
        <w:tc>
          <w:tcPr>
            <w:tcW w:w="1285" w:type="dxa"/>
          </w:tcPr>
          <w:p w14:paraId="396531B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Swanewit</w:t>
            </w:r>
            <w:proofErr w:type="spellEnd"/>
          </w:p>
        </w:tc>
        <w:tc>
          <w:tcPr>
            <w:tcW w:w="1545" w:type="dxa"/>
          </w:tcPr>
          <w:p w14:paraId="7A301A1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Baumgärtner</w:t>
            </w:r>
          </w:p>
        </w:tc>
        <w:tc>
          <w:tcPr>
            <w:tcW w:w="851" w:type="dxa"/>
          </w:tcPr>
          <w:p w14:paraId="2266709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78279</w:t>
            </w:r>
          </w:p>
        </w:tc>
        <w:tc>
          <w:tcPr>
            <w:tcW w:w="1559" w:type="dxa"/>
          </w:tcPr>
          <w:p w14:paraId="4EFA81E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Mistelstadt</w:t>
            </w:r>
          </w:p>
        </w:tc>
        <w:tc>
          <w:tcPr>
            <w:tcW w:w="1418" w:type="dxa"/>
          </w:tcPr>
          <w:p w14:paraId="7B56A9C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Baumstraße</w:t>
            </w:r>
          </w:p>
        </w:tc>
        <w:tc>
          <w:tcPr>
            <w:tcW w:w="567" w:type="dxa"/>
          </w:tcPr>
          <w:p w14:paraId="46BCF55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78</w:t>
            </w:r>
          </w:p>
        </w:tc>
        <w:tc>
          <w:tcPr>
            <w:tcW w:w="2693" w:type="dxa"/>
          </w:tcPr>
          <w:p w14:paraId="5A1DCD2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6F0A6CF6" w14:textId="77777777" w:rsidTr="000A692C">
        <w:tc>
          <w:tcPr>
            <w:tcW w:w="1285" w:type="dxa"/>
          </w:tcPr>
          <w:p w14:paraId="088AD4C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Bandulf</w:t>
            </w:r>
            <w:proofErr w:type="spellEnd"/>
          </w:p>
        </w:tc>
        <w:tc>
          <w:tcPr>
            <w:tcW w:w="1545" w:type="dxa"/>
          </w:tcPr>
          <w:p w14:paraId="5111D79E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Baumgärtner</w:t>
            </w:r>
          </w:p>
        </w:tc>
        <w:tc>
          <w:tcPr>
            <w:tcW w:w="851" w:type="dxa"/>
          </w:tcPr>
          <w:p w14:paraId="3489B5D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78280</w:t>
            </w:r>
          </w:p>
        </w:tc>
        <w:tc>
          <w:tcPr>
            <w:tcW w:w="1559" w:type="dxa"/>
          </w:tcPr>
          <w:p w14:paraId="2212EDF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Mistelstadt</w:t>
            </w:r>
          </w:p>
        </w:tc>
        <w:tc>
          <w:tcPr>
            <w:tcW w:w="1418" w:type="dxa"/>
          </w:tcPr>
          <w:p w14:paraId="4B3F571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Baumweg</w:t>
            </w:r>
            <w:proofErr w:type="spellEnd"/>
          </w:p>
        </w:tc>
        <w:tc>
          <w:tcPr>
            <w:tcW w:w="567" w:type="dxa"/>
          </w:tcPr>
          <w:p w14:paraId="57FE23E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78</w:t>
            </w:r>
          </w:p>
        </w:tc>
        <w:tc>
          <w:tcPr>
            <w:tcW w:w="2693" w:type="dxa"/>
          </w:tcPr>
          <w:p w14:paraId="4BB4B82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0ED43C5F" w14:textId="77777777" w:rsidTr="000A692C">
        <w:tc>
          <w:tcPr>
            <w:tcW w:w="1285" w:type="dxa"/>
          </w:tcPr>
          <w:p w14:paraId="7E0318A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Magdalen</w:t>
            </w:r>
          </w:p>
        </w:tc>
        <w:tc>
          <w:tcPr>
            <w:tcW w:w="1545" w:type="dxa"/>
          </w:tcPr>
          <w:p w14:paraId="57D6495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Bartmer</w:t>
            </w:r>
            <w:proofErr w:type="spellEnd"/>
          </w:p>
        </w:tc>
        <w:tc>
          <w:tcPr>
            <w:tcW w:w="851" w:type="dxa"/>
          </w:tcPr>
          <w:p w14:paraId="52C853C3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31265</w:t>
            </w:r>
          </w:p>
        </w:tc>
        <w:tc>
          <w:tcPr>
            <w:tcW w:w="1559" w:type="dxa"/>
          </w:tcPr>
          <w:p w14:paraId="6A4252C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Herensen</w:t>
            </w:r>
            <w:proofErr w:type="spellEnd"/>
          </w:p>
        </w:tc>
        <w:tc>
          <w:tcPr>
            <w:tcW w:w="1418" w:type="dxa"/>
          </w:tcPr>
          <w:p w14:paraId="0D6E8E9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Bartstraße</w:t>
            </w:r>
          </w:p>
        </w:tc>
        <w:tc>
          <w:tcPr>
            <w:tcW w:w="567" w:type="dxa"/>
          </w:tcPr>
          <w:p w14:paraId="655FDDD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31</w:t>
            </w:r>
          </w:p>
        </w:tc>
        <w:tc>
          <w:tcPr>
            <w:tcW w:w="2693" w:type="dxa"/>
          </w:tcPr>
          <w:p w14:paraId="29CF3FE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3437FA1A" w14:textId="77777777" w:rsidTr="000A692C">
        <w:tc>
          <w:tcPr>
            <w:tcW w:w="1285" w:type="dxa"/>
          </w:tcPr>
          <w:p w14:paraId="7F1CB0B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Ingwin</w:t>
            </w:r>
            <w:proofErr w:type="spellEnd"/>
          </w:p>
        </w:tc>
        <w:tc>
          <w:tcPr>
            <w:tcW w:w="1545" w:type="dxa"/>
          </w:tcPr>
          <w:p w14:paraId="0AB57DF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Bartmer</w:t>
            </w:r>
            <w:proofErr w:type="spellEnd"/>
          </w:p>
        </w:tc>
        <w:tc>
          <w:tcPr>
            <w:tcW w:w="851" w:type="dxa"/>
          </w:tcPr>
          <w:p w14:paraId="6FAEE3EB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31266</w:t>
            </w:r>
          </w:p>
        </w:tc>
        <w:tc>
          <w:tcPr>
            <w:tcW w:w="1559" w:type="dxa"/>
          </w:tcPr>
          <w:p w14:paraId="236A912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Herensen</w:t>
            </w:r>
            <w:proofErr w:type="spellEnd"/>
          </w:p>
        </w:tc>
        <w:tc>
          <w:tcPr>
            <w:tcW w:w="1418" w:type="dxa"/>
          </w:tcPr>
          <w:p w14:paraId="4A4E620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Bartstraße</w:t>
            </w:r>
          </w:p>
        </w:tc>
        <w:tc>
          <w:tcPr>
            <w:tcW w:w="567" w:type="dxa"/>
          </w:tcPr>
          <w:p w14:paraId="3C145601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31</w:t>
            </w:r>
          </w:p>
        </w:tc>
        <w:tc>
          <w:tcPr>
            <w:tcW w:w="2693" w:type="dxa"/>
          </w:tcPr>
          <w:p w14:paraId="73343090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5C88359E" w14:textId="77777777" w:rsidTr="000A692C">
        <w:tc>
          <w:tcPr>
            <w:tcW w:w="1285" w:type="dxa"/>
          </w:tcPr>
          <w:p w14:paraId="62827F99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Isantrud</w:t>
            </w:r>
            <w:proofErr w:type="spellEnd"/>
          </w:p>
        </w:tc>
        <w:tc>
          <w:tcPr>
            <w:tcW w:w="1545" w:type="dxa"/>
          </w:tcPr>
          <w:p w14:paraId="43660DB6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Gehring</w:t>
            </w:r>
          </w:p>
        </w:tc>
        <w:tc>
          <w:tcPr>
            <w:tcW w:w="851" w:type="dxa"/>
          </w:tcPr>
          <w:p w14:paraId="3D28E5FF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26809</w:t>
            </w:r>
          </w:p>
        </w:tc>
        <w:tc>
          <w:tcPr>
            <w:tcW w:w="1559" w:type="dxa"/>
          </w:tcPr>
          <w:p w14:paraId="650C2A2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Freiheim</w:t>
            </w:r>
            <w:proofErr w:type="spellEnd"/>
          </w:p>
        </w:tc>
        <w:tc>
          <w:tcPr>
            <w:tcW w:w="1418" w:type="dxa"/>
          </w:tcPr>
          <w:p w14:paraId="1EBABF37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Gehrstraße</w:t>
            </w:r>
          </w:p>
        </w:tc>
        <w:tc>
          <w:tcPr>
            <w:tcW w:w="567" w:type="dxa"/>
          </w:tcPr>
          <w:p w14:paraId="7D4663A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26</w:t>
            </w:r>
          </w:p>
        </w:tc>
        <w:tc>
          <w:tcPr>
            <w:tcW w:w="2693" w:type="dxa"/>
          </w:tcPr>
          <w:p w14:paraId="106A63ED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  <w:tr w:rsidR="000A692C" w:rsidRPr="000A692C" w14:paraId="3F99BAC7" w14:textId="77777777" w:rsidTr="000A692C">
        <w:tc>
          <w:tcPr>
            <w:tcW w:w="1285" w:type="dxa"/>
          </w:tcPr>
          <w:p w14:paraId="707DC2E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lastRenderedPageBreak/>
              <w:t>Ingomar</w:t>
            </w:r>
          </w:p>
        </w:tc>
        <w:tc>
          <w:tcPr>
            <w:tcW w:w="1545" w:type="dxa"/>
          </w:tcPr>
          <w:p w14:paraId="23AB870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Gehring</w:t>
            </w:r>
          </w:p>
        </w:tc>
        <w:tc>
          <w:tcPr>
            <w:tcW w:w="851" w:type="dxa"/>
          </w:tcPr>
          <w:p w14:paraId="06676F9C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26810</w:t>
            </w:r>
          </w:p>
        </w:tc>
        <w:tc>
          <w:tcPr>
            <w:tcW w:w="1559" w:type="dxa"/>
          </w:tcPr>
          <w:p w14:paraId="49316E44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proofErr w:type="spellStart"/>
            <w:r w:rsidRPr="000A692C">
              <w:rPr>
                <w:sz w:val="16"/>
                <w:szCs w:val="16"/>
              </w:rPr>
              <w:t>Freiheim</w:t>
            </w:r>
            <w:proofErr w:type="spellEnd"/>
          </w:p>
        </w:tc>
        <w:tc>
          <w:tcPr>
            <w:tcW w:w="1418" w:type="dxa"/>
          </w:tcPr>
          <w:p w14:paraId="0860023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Gehrstraße</w:t>
            </w:r>
          </w:p>
        </w:tc>
        <w:tc>
          <w:tcPr>
            <w:tcW w:w="567" w:type="dxa"/>
          </w:tcPr>
          <w:p w14:paraId="6640E352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  <w:r w:rsidRPr="000A692C">
              <w:rPr>
                <w:sz w:val="16"/>
                <w:szCs w:val="16"/>
              </w:rPr>
              <w:t>26</w:t>
            </w:r>
          </w:p>
        </w:tc>
        <w:tc>
          <w:tcPr>
            <w:tcW w:w="2693" w:type="dxa"/>
          </w:tcPr>
          <w:p w14:paraId="625DB29A" w14:textId="77777777" w:rsidR="000A692C" w:rsidRPr="000A692C" w:rsidRDefault="000A692C" w:rsidP="00264437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</w:tr>
    </w:tbl>
    <w:p w14:paraId="079F2F4D" w14:textId="77777777" w:rsidR="007A467A" w:rsidRPr="007A467A" w:rsidRDefault="007A467A" w:rsidP="0098184B"/>
    <w:sectPr w:rsidR="007A467A" w:rsidRPr="007A467A" w:rsidSect="009C464B">
      <w:headerReference w:type="default" r:id="rId11"/>
      <w:footerReference w:type="default" r:id="rId12"/>
      <w:pgSz w:w="11906" w:h="16838"/>
      <w:pgMar w:top="1418" w:right="2722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Klaus Westermann" w:date="2016-04-06T10:59:00Z" w:initials="KW">
    <w:p w14:paraId="19B1992A" w14:textId="77777777" w:rsidR="00570377" w:rsidRDefault="00570377">
      <w:pPr>
        <w:pStyle w:val="Kommentartext"/>
      </w:pPr>
      <w:r>
        <w:rPr>
          <w:rStyle w:val="Kommentarzeichen"/>
        </w:rPr>
        <w:annotationRef/>
      </w:r>
      <w:r>
        <w:t xml:space="preserve">Bitte ergänzen, wie heißt die </w:t>
      </w:r>
      <w:proofErr w:type="spellStart"/>
      <w:r>
        <w:t>Theategruppe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B1992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0444B" w14:textId="77777777" w:rsidR="00421165" w:rsidRDefault="00421165" w:rsidP="009C464B">
      <w:pPr>
        <w:spacing w:after="0" w:line="240" w:lineRule="auto"/>
      </w:pPr>
      <w:r>
        <w:separator/>
      </w:r>
    </w:p>
  </w:endnote>
  <w:endnote w:type="continuationSeparator" w:id="0">
    <w:p w14:paraId="6D4E425B" w14:textId="77777777" w:rsidR="00421165" w:rsidRDefault="00421165" w:rsidP="009C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1F725" w14:textId="77777777" w:rsidR="00264437" w:rsidRDefault="00264437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5162E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D9D90" w14:textId="77777777" w:rsidR="00421165" w:rsidRDefault="00421165" w:rsidP="009C464B">
      <w:pPr>
        <w:spacing w:after="0" w:line="240" w:lineRule="auto"/>
      </w:pPr>
      <w:r>
        <w:separator/>
      </w:r>
    </w:p>
  </w:footnote>
  <w:footnote w:type="continuationSeparator" w:id="0">
    <w:p w14:paraId="14D29B76" w14:textId="77777777" w:rsidR="00421165" w:rsidRDefault="00421165" w:rsidP="009C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D424F" w14:textId="77777777" w:rsidR="00264437" w:rsidRPr="009C464B" w:rsidRDefault="00264437">
    <w:pPr>
      <w:pStyle w:val="Kopfzeile"/>
      <w:rPr>
        <w:sz w:val="16"/>
        <w:szCs w:val="16"/>
      </w:rPr>
    </w:pPr>
    <w:r w:rsidRPr="009C464B">
      <w:rPr>
        <w:sz w:val="16"/>
        <w:szCs w:val="16"/>
      </w:rPr>
      <w:t>Nico Tamburello nach Wikipedia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A04AA"/>
    <w:multiLevelType w:val="hybridMultilevel"/>
    <w:tmpl w:val="4334B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laus Westermann">
    <w15:presenceInfo w15:providerId="None" w15:userId="Klaus Westerman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15"/>
    <w:rsid w:val="00016615"/>
    <w:rsid w:val="000A692C"/>
    <w:rsid w:val="002266A0"/>
    <w:rsid w:val="00264437"/>
    <w:rsid w:val="003E06CD"/>
    <w:rsid w:val="00421165"/>
    <w:rsid w:val="005162E0"/>
    <w:rsid w:val="00570377"/>
    <w:rsid w:val="007A467A"/>
    <w:rsid w:val="007D4FE0"/>
    <w:rsid w:val="0098184B"/>
    <w:rsid w:val="009C464B"/>
    <w:rsid w:val="00CF5025"/>
    <w:rsid w:val="00D46346"/>
    <w:rsid w:val="00DB4227"/>
    <w:rsid w:val="00D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C277"/>
  <w15:chartTrackingRefBased/>
  <w15:docId w15:val="{23203BE2-4F03-4B7F-B02C-0770C448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5025"/>
    <w:pPr>
      <w:spacing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A46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4FE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D4FE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4FE0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467A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4F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F502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C4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464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9C4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464B"/>
    <w:rPr>
      <w:rFonts w:ascii="Arial" w:hAnsi="Arial"/>
    </w:rPr>
  </w:style>
  <w:style w:type="paragraph" w:styleId="Beschriftung">
    <w:name w:val="caption"/>
    <w:basedOn w:val="Standard"/>
    <w:next w:val="Standard"/>
    <w:uiPriority w:val="35"/>
    <w:unhideWhenUsed/>
    <w:qFormat/>
    <w:rsid w:val="00D463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67A"/>
    <w:pPr>
      <w:spacing w:line="259" w:lineRule="auto"/>
      <w:outlineLvl w:val="9"/>
    </w:pPr>
    <w:rPr>
      <w:b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A467A"/>
    <w:pPr>
      <w:spacing w:after="100" w:line="259" w:lineRule="auto"/>
      <w:ind w:left="220"/>
    </w:pPr>
    <w:rPr>
      <w:rFonts w:eastAsiaTheme="minorEastAsia" w:cs="Times New Roman"/>
      <w:i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A467A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7A467A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7A467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981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57037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037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0377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03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0377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0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0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83E9E-CA8B-4A8D-B278-DF12BD52C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736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Tamburello</dc:creator>
  <cp:keywords/>
  <dc:description/>
  <cp:lastModifiedBy>Klaus Westermann</cp:lastModifiedBy>
  <cp:revision>10</cp:revision>
  <dcterms:created xsi:type="dcterms:W3CDTF">2016-04-06T07:18:00Z</dcterms:created>
  <dcterms:modified xsi:type="dcterms:W3CDTF">2016-04-06T09:05:00Z</dcterms:modified>
</cp:coreProperties>
</file>